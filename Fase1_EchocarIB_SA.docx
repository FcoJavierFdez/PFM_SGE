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customXmlInsRangeStart w:id="0" w:author="Javier Fernández" w:date="2024-11-18T23:26:00Z"/>
    <w:sdt>
      <w:sdtPr>
        <w:rPr>
          <w:color w:val="156082" w:themeColor="accent1"/>
        </w:rPr>
        <w:id w:val="341058375"/>
        <w:docPartObj>
          <w:docPartGallery w:val="Cover Pages"/>
          <w:docPartUnique/>
        </w:docPartObj>
      </w:sdtPr>
      <w:sdtEndPr>
        <w:rPr>
          <w:rFonts w:ascii="Arial" w:hAnsi="Arial" w:cs="Arial"/>
          <w:color w:val="auto"/>
        </w:rPr>
      </w:sdtEndPr>
      <w:sdtContent>
        <w:customXmlInsRangeEnd w:id="0"/>
        <w:p w14:paraId="7371304C" w14:textId="4D8BE057" w:rsidR="00D47AB4" w:rsidRDefault="00D47AB4">
          <w:pPr>
            <w:pStyle w:val="Sinespaciado"/>
            <w:spacing w:before="1540" w:after="240"/>
            <w:jc w:val="center"/>
            <w:rPr>
              <w:ins w:id="1" w:author="Javier Fernández" w:date="2024-11-18T23:26:00Z" w16du:dateUtc="2024-11-18T22:26:00Z"/>
              <w:color w:val="156082" w:themeColor="accent1"/>
            </w:rPr>
          </w:pPr>
          <w:ins w:id="2" w:author="Javier Fernández" w:date="2024-11-18T23:26:00Z" w16du:dateUtc="2024-11-18T22:26:00Z">
            <w:r>
              <w:rPr>
                <w:noProof/>
                <w:color w:val="156082" w:themeColor="accent1"/>
              </w:rPr>
              <w:drawing>
                <wp:inline distT="0" distB="0" distL="0" distR="0" wp14:anchorId="68F5C02D" wp14:editId="36DA5E8E">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ins>
        </w:p>
        <w:customXmlInsRangeStart w:id="3" w:author="Javier Fernández" w:date="2024-11-18T23:26:00Z"/>
        <w:sdt>
          <w:sdtPr>
            <w:rPr>
              <w:rFonts w:asciiTheme="majorHAnsi" w:eastAsiaTheme="majorEastAsia" w:hAnsiTheme="majorHAnsi" w:cstheme="majorBidi"/>
              <w:caps/>
              <w:color w:val="156082" w:themeColor="accent1"/>
              <w:sz w:val="72"/>
              <w:szCs w:val="72"/>
            </w:rPr>
            <w:alias w:val="Título"/>
            <w:tag w:val=""/>
            <w:id w:val="1735040861"/>
            <w:placeholder>
              <w:docPart w:val="8F711F2BD3DA41C0B31A85D49097548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customXmlInsRangeEnd w:id="3"/>
            <w:p w14:paraId="5856C726" w14:textId="215C1ED2" w:rsidR="00D47AB4" w:rsidRDefault="00B07AD7">
              <w:pPr>
                <w:pStyle w:val="Sinespaciado"/>
                <w:pBdr>
                  <w:top w:val="single" w:sz="6" w:space="6" w:color="156082" w:themeColor="accent1"/>
                  <w:bottom w:val="single" w:sz="6" w:space="6" w:color="156082" w:themeColor="accent1"/>
                </w:pBdr>
                <w:spacing w:after="240"/>
                <w:jc w:val="center"/>
                <w:rPr>
                  <w:ins w:id="4" w:author="Javier Fernández" w:date="2024-11-18T23:26:00Z" w16du:dateUtc="2024-11-18T22:26:00Z"/>
                  <w:rFonts w:asciiTheme="majorHAnsi" w:eastAsiaTheme="majorEastAsia" w:hAnsiTheme="majorHAnsi" w:cstheme="majorBidi"/>
                  <w:caps/>
                  <w:color w:val="156082" w:themeColor="accent1"/>
                  <w:sz w:val="80"/>
                  <w:szCs w:val="80"/>
                </w:rPr>
              </w:pPr>
              <w:proofErr w:type="gramStart"/>
              <w:ins w:id="5" w:author="Javier Fernández" w:date="2024-11-18T23:27:00Z" w16du:dateUtc="2024-11-18T22:27:00Z">
                <w:r>
                  <w:rPr>
                    <w:rFonts w:asciiTheme="majorHAnsi" w:eastAsiaTheme="majorEastAsia" w:hAnsiTheme="majorHAnsi" w:cstheme="majorBidi"/>
                    <w:caps/>
                    <w:color w:val="156082" w:themeColor="accent1"/>
                    <w:sz w:val="72"/>
                    <w:szCs w:val="72"/>
                  </w:rPr>
                  <w:t>echocar,ib.sa</w:t>
                </w:r>
                <w:proofErr w:type="gramEnd"/>
                <w:r>
                  <w:rPr>
                    <w:rFonts w:asciiTheme="majorHAnsi" w:eastAsiaTheme="majorEastAsia" w:hAnsiTheme="majorHAnsi" w:cstheme="majorBidi"/>
                    <w:caps/>
                    <w:color w:val="156082" w:themeColor="accent1"/>
                    <w:sz w:val="72"/>
                    <w:szCs w:val="72"/>
                  </w:rPr>
                  <w:t xml:space="preserve">  Implantación de un erp</w:t>
                </w:r>
              </w:ins>
            </w:p>
            <w:customXmlInsRangeStart w:id="6" w:author="Javier Fernández" w:date="2024-11-18T23:26:00Z"/>
          </w:sdtContent>
        </w:sdt>
        <w:customXmlInsRangeEnd w:id="6"/>
        <w:customXmlInsRangeStart w:id="7" w:author="Javier Fernández" w:date="2024-11-18T23:26:00Z"/>
        <w:sdt>
          <w:sdtPr>
            <w:rPr>
              <w:color w:val="156082" w:themeColor="accent1"/>
              <w:sz w:val="28"/>
              <w:szCs w:val="28"/>
            </w:rPr>
            <w:alias w:val="Subtítulo"/>
            <w:tag w:val=""/>
            <w:id w:val="328029620"/>
            <w:placeholder>
              <w:docPart w:val="C807F403422541ECB250035B666553EE"/>
            </w:placeholder>
            <w:dataBinding w:prefixMappings="xmlns:ns0='http://purl.org/dc/elements/1.1/' xmlns:ns1='http://schemas.openxmlformats.org/package/2006/metadata/core-properties' " w:xpath="/ns1:coreProperties[1]/ns0:subject[1]" w:storeItemID="{6C3C8BC8-F283-45AE-878A-BAB7291924A1}"/>
            <w:text/>
          </w:sdtPr>
          <w:sdtEndPr/>
          <w:sdtContent>
            <w:customXmlInsRangeEnd w:id="7"/>
            <w:p w14:paraId="1422DA3E" w14:textId="26204F99" w:rsidR="00D47AB4" w:rsidRDefault="005C1FBE">
              <w:pPr>
                <w:pStyle w:val="Sinespaciado"/>
                <w:jc w:val="center"/>
                <w:rPr>
                  <w:ins w:id="8" w:author="Javier Fernández" w:date="2024-11-18T23:26:00Z" w16du:dateUtc="2024-11-18T22:26:00Z"/>
                  <w:color w:val="156082" w:themeColor="accent1"/>
                  <w:sz w:val="28"/>
                  <w:szCs w:val="28"/>
                </w:rPr>
              </w:pPr>
              <w:r>
                <w:rPr>
                  <w:color w:val="156082" w:themeColor="accent1"/>
                  <w:sz w:val="28"/>
                  <w:szCs w:val="28"/>
                </w:rPr>
                <w:t xml:space="preserve">Francisco Javier Fernández </w:t>
              </w:r>
              <w:proofErr w:type="spellStart"/>
              <w:r>
                <w:rPr>
                  <w:color w:val="156082" w:themeColor="accent1"/>
                  <w:sz w:val="28"/>
                  <w:szCs w:val="28"/>
                </w:rPr>
                <w:t>Fernández</w:t>
              </w:r>
              <w:proofErr w:type="spellEnd"/>
            </w:p>
            <w:customXmlInsRangeStart w:id="9" w:author="Javier Fernández" w:date="2024-11-18T23:26:00Z"/>
          </w:sdtContent>
        </w:sdt>
        <w:customXmlInsRangeEnd w:id="9"/>
        <w:p w14:paraId="181B4369" w14:textId="77777777" w:rsidR="00D47AB4" w:rsidRDefault="00D47AB4">
          <w:pPr>
            <w:pStyle w:val="Sinespaciado"/>
            <w:spacing w:before="480"/>
            <w:jc w:val="center"/>
            <w:rPr>
              <w:ins w:id="10" w:author="Javier Fernández" w:date="2024-11-18T23:26:00Z" w16du:dateUtc="2024-11-18T22:26:00Z"/>
              <w:color w:val="156082" w:themeColor="accent1"/>
            </w:rPr>
          </w:pPr>
          <w:ins w:id="11" w:author="Javier Fernández" w:date="2024-11-18T23:26:00Z" w16du:dateUtc="2024-11-18T22:26:00Z">
            <w:r>
              <w:rPr>
                <w:noProof/>
                <w:color w:val="156082" w:themeColor="accent1"/>
              </w:rPr>
              <mc:AlternateContent>
                <mc:Choice Requires="wps">
                  <w:drawing>
                    <wp:anchor distT="0" distB="0" distL="114300" distR="114300" simplePos="0" relativeHeight="251659264" behindDoc="0" locked="0" layoutInCell="1" allowOverlap="1" wp14:anchorId="726A501D" wp14:editId="739063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18T00:00:00Z">
                                      <w:dateFormat w:val="d 'de' MMMM 'de' yyyy"/>
                                      <w:lid w:val="es-ES"/>
                                      <w:storeMappedDataAs w:val="dateTime"/>
                                      <w:calendar w:val="gregorian"/>
                                    </w:date>
                                  </w:sdtPr>
                                  <w:sdtEndPr/>
                                  <w:sdtContent>
                                    <w:p w14:paraId="12BF0304" w14:textId="529B45F0" w:rsidR="00D47AB4" w:rsidRDefault="00A92BED">
                                      <w:pPr>
                                        <w:pStyle w:val="Sinespaciado"/>
                                        <w:spacing w:after="40"/>
                                        <w:jc w:val="center"/>
                                        <w:rPr>
                                          <w:caps/>
                                          <w:color w:val="156082" w:themeColor="accent1"/>
                                          <w:sz w:val="28"/>
                                          <w:szCs w:val="28"/>
                                        </w:rPr>
                                      </w:pPr>
                                      <w:ins w:id="12" w:author="Javier Fernández" w:date="2024-11-18T23:28:00Z" w16du:dateUtc="2024-11-18T22:28:00Z">
                                        <w:r>
                                          <w:rPr>
                                            <w:caps/>
                                            <w:color w:val="156082" w:themeColor="accent1"/>
                                            <w:sz w:val="28"/>
                                            <w:szCs w:val="28"/>
                                          </w:rPr>
                                          <w:t>18 de noviembre de 2024</w:t>
                                        </w:r>
                                      </w:ins>
                                    </w:p>
                                  </w:sdtContent>
                                </w:sdt>
                                <w:p w14:paraId="44E37024" w14:textId="184AEF1D" w:rsidR="00D47AB4" w:rsidRDefault="00745AA2">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ins w:id="13" w:author="Javier Fernández" w:date="2024-11-18T23:27:00Z" w16du:dateUtc="2024-11-18T22:27:00Z">
                                        <w:r w:rsidR="00A92BED">
                                          <w:rPr>
                                            <w:caps/>
                                            <w:color w:val="156082" w:themeColor="accent1"/>
                                          </w:rPr>
                                          <w:t>Echocar, ib, sa</w:t>
                                        </w:r>
                                      </w:ins>
                                    </w:sdtContent>
                                  </w:sdt>
                                </w:p>
                                <w:p w14:paraId="6451FE0D" w14:textId="67A69CA0" w:rsidR="00D47AB4" w:rsidRDefault="00745AA2">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ins w:id="14" w:author="Javier Fernández" w:date="2024-11-18T23:28:00Z" w16du:dateUtc="2024-11-18T22:28:00Z">
                                        <w:r w:rsidR="00A92BED">
                                          <w:rPr>
                                            <w:color w:val="156082" w:themeColor="accent1"/>
                                          </w:rPr>
                                          <w:t>Valencia, España</w:t>
                                        </w:r>
                                      </w:ins>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6A501D"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18T00:00:00Z">
                                <w:dateFormat w:val="d 'de' MMMM 'de' yyyy"/>
                                <w:lid w:val="es-ES"/>
                                <w:storeMappedDataAs w:val="dateTime"/>
                                <w:calendar w:val="gregorian"/>
                              </w:date>
                            </w:sdtPr>
                            <w:sdtEndPr/>
                            <w:sdtContent>
                              <w:p w14:paraId="12BF0304" w14:textId="529B45F0" w:rsidR="00D47AB4" w:rsidRDefault="00A92BED">
                                <w:pPr>
                                  <w:pStyle w:val="Sinespaciado"/>
                                  <w:spacing w:after="40"/>
                                  <w:jc w:val="center"/>
                                  <w:rPr>
                                    <w:caps/>
                                    <w:color w:val="156082" w:themeColor="accent1"/>
                                    <w:sz w:val="28"/>
                                    <w:szCs w:val="28"/>
                                  </w:rPr>
                                </w:pPr>
                                <w:ins w:id="15" w:author="Javier Fernández" w:date="2024-11-18T23:28:00Z" w16du:dateUtc="2024-11-18T22:28:00Z">
                                  <w:r>
                                    <w:rPr>
                                      <w:caps/>
                                      <w:color w:val="156082" w:themeColor="accent1"/>
                                      <w:sz w:val="28"/>
                                      <w:szCs w:val="28"/>
                                    </w:rPr>
                                    <w:t>18 de noviembre de 2024</w:t>
                                  </w:r>
                                </w:ins>
                              </w:p>
                            </w:sdtContent>
                          </w:sdt>
                          <w:p w14:paraId="44E37024" w14:textId="184AEF1D" w:rsidR="00D47AB4" w:rsidRDefault="002C3643">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ins w:id="16" w:author="Javier Fernández" w:date="2024-11-18T23:27:00Z" w16du:dateUtc="2024-11-18T22:27:00Z">
                                  <w:r w:rsidR="00A92BED">
                                    <w:rPr>
                                      <w:caps/>
                                      <w:color w:val="156082" w:themeColor="accent1"/>
                                    </w:rPr>
                                    <w:t>Echocar, ib, sa</w:t>
                                  </w:r>
                                </w:ins>
                              </w:sdtContent>
                            </w:sdt>
                          </w:p>
                          <w:p w14:paraId="6451FE0D" w14:textId="67A69CA0" w:rsidR="00D47AB4" w:rsidRDefault="002C3643">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ins w:id="17" w:author="Javier Fernández" w:date="2024-11-18T23:28:00Z" w16du:dateUtc="2024-11-18T22:28:00Z">
                                  <w:r w:rsidR="00A92BED">
                                    <w:rPr>
                                      <w:color w:val="156082" w:themeColor="accent1"/>
                                    </w:rPr>
                                    <w:t>Valencia, España</w:t>
                                  </w:r>
                                </w:ins>
                              </w:sdtContent>
                            </w:sdt>
                          </w:p>
                        </w:txbxContent>
                      </v:textbox>
                      <w10:wrap anchorx="margin" anchory="page"/>
                    </v:shape>
                  </w:pict>
                </mc:Fallback>
              </mc:AlternateContent>
            </w:r>
            <w:r>
              <w:rPr>
                <w:noProof/>
                <w:color w:val="156082" w:themeColor="accent1"/>
              </w:rPr>
              <w:drawing>
                <wp:inline distT="0" distB="0" distL="0" distR="0" wp14:anchorId="053D15ED" wp14:editId="137EE012">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ins>
        </w:p>
        <w:p w14:paraId="6FF1D369" w14:textId="31B0F56C" w:rsidR="00D47AB4" w:rsidRDefault="00D47AB4">
          <w:pPr>
            <w:rPr>
              <w:ins w:id="15" w:author="Javier Fernández" w:date="2024-11-18T23:26:00Z" w16du:dateUtc="2024-11-18T22:26:00Z"/>
              <w:rFonts w:ascii="Arial" w:hAnsi="Arial" w:cs="Arial"/>
            </w:rPr>
          </w:pPr>
          <w:ins w:id="16" w:author="Javier Fernández" w:date="2024-11-18T23:26:00Z" w16du:dateUtc="2024-11-18T22:26:00Z">
            <w:r>
              <w:rPr>
                <w:rFonts w:ascii="Arial" w:hAnsi="Arial" w:cs="Arial"/>
              </w:rPr>
              <w:br w:type="page"/>
            </w:r>
          </w:ins>
        </w:p>
        <w:customXmlInsRangeStart w:id="17" w:author="Javier Fernández" w:date="2024-11-18T23:26:00Z"/>
      </w:sdtContent>
    </w:sdt>
    <w:customXmlInsRangeEnd w:id="17"/>
    <w:p w14:paraId="07C465F3" w14:textId="1EA9BD27" w:rsidR="00DE3022" w:rsidRPr="008C3787" w:rsidRDefault="00665442" w:rsidP="008C3787">
      <w:pPr>
        <w:pStyle w:val="Prrafodelista"/>
        <w:numPr>
          <w:ilvl w:val="0"/>
          <w:numId w:val="32"/>
        </w:numPr>
        <w:rPr>
          <w:rFonts w:ascii="Arial" w:hAnsi="Arial" w:cs="Arial"/>
          <w:b/>
          <w:bCs/>
        </w:rPr>
      </w:pPr>
      <w:r w:rsidRPr="008C3787">
        <w:rPr>
          <w:rFonts w:ascii="Arial" w:hAnsi="Arial" w:cs="Arial"/>
          <w:b/>
          <w:bCs/>
        </w:rPr>
        <w:lastRenderedPageBreak/>
        <w:t xml:space="preserve">Nombre de la empresa: </w:t>
      </w:r>
      <w:proofErr w:type="spellStart"/>
      <w:r w:rsidR="009B7CB8" w:rsidRPr="008C3787">
        <w:rPr>
          <w:rFonts w:ascii="Arial" w:hAnsi="Arial" w:cs="Arial"/>
          <w:b/>
          <w:bCs/>
        </w:rPr>
        <w:t>Echo</w:t>
      </w:r>
      <w:r w:rsidR="00DE3022" w:rsidRPr="008C3787">
        <w:rPr>
          <w:rFonts w:ascii="Arial" w:hAnsi="Arial" w:cs="Arial"/>
          <w:b/>
          <w:bCs/>
        </w:rPr>
        <w:t>car</w:t>
      </w:r>
      <w:proofErr w:type="spellEnd"/>
      <w:r w:rsidR="00DE3022" w:rsidRPr="008C3787">
        <w:rPr>
          <w:rFonts w:ascii="Arial" w:hAnsi="Arial" w:cs="Arial"/>
          <w:b/>
          <w:bCs/>
        </w:rPr>
        <w:t xml:space="preserve"> IB, SA</w:t>
      </w:r>
    </w:p>
    <w:p w14:paraId="28E1F025" w14:textId="77777777" w:rsidR="00FA3A11" w:rsidRPr="003D0D37" w:rsidRDefault="00FA3A11" w:rsidP="00E851F2">
      <w:pPr>
        <w:pStyle w:val="NormalWeb"/>
        <w:ind w:left="360"/>
        <w:rPr>
          <w:rFonts w:ascii="Arial" w:hAnsi="Arial" w:cs="Arial"/>
          <w:sz w:val="20"/>
          <w:szCs w:val="20"/>
        </w:rPr>
      </w:pPr>
      <w:proofErr w:type="spellStart"/>
      <w:r w:rsidRPr="003D0D37">
        <w:rPr>
          <w:rFonts w:ascii="Arial" w:hAnsi="Arial" w:cs="Arial"/>
          <w:sz w:val="20"/>
          <w:szCs w:val="20"/>
        </w:rPr>
        <w:t>Echocar</w:t>
      </w:r>
      <w:proofErr w:type="spellEnd"/>
      <w:r w:rsidRPr="003D0D37">
        <w:rPr>
          <w:rFonts w:ascii="Arial" w:hAnsi="Arial" w:cs="Arial"/>
          <w:sz w:val="20"/>
          <w:szCs w:val="20"/>
        </w:rPr>
        <w:t xml:space="preserve"> IB, SA nació en 1974 en Madrid, inicialmente como una empresa local dedicada al alquiler de coches para empresas y turistas. Fundada por un grupo de inversores españoles con experiencia en el sector del transporte, la compañía tomó su nombre de "</w:t>
      </w:r>
      <w:proofErr w:type="spellStart"/>
      <w:r w:rsidRPr="003D0D37">
        <w:rPr>
          <w:rFonts w:ascii="Arial" w:hAnsi="Arial" w:cs="Arial"/>
          <w:sz w:val="20"/>
          <w:szCs w:val="20"/>
        </w:rPr>
        <w:t>Echocar</w:t>
      </w:r>
      <w:proofErr w:type="spellEnd"/>
      <w:r w:rsidRPr="003D0D37">
        <w:rPr>
          <w:rFonts w:ascii="Arial" w:hAnsi="Arial" w:cs="Arial"/>
          <w:sz w:val="20"/>
          <w:szCs w:val="20"/>
        </w:rPr>
        <w:t>" como un guiño a la idea de movilidad ágil y accesible. Durante sus primeros años, la empresa operaba con una flota de apenas 50 vehículos, pero su filosofía de "alquiler fácil, rápido y económico" pronto atrajo la atención de clientes de toda España.</w:t>
      </w:r>
    </w:p>
    <w:p w14:paraId="7EC68F6F" w14:textId="7B38B950" w:rsidR="00FA3A11" w:rsidRPr="003D0D37" w:rsidRDefault="00FA3A11" w:rsidP="00E851F2">
      <w:pPr>
        <w:pStyle w:val="NormalWeb"/>
        <w:ind w:left="360"/>
        <w:rPr>
          <w:rFonts w:ascii="Arial" w:hAnsi="Arial" w:cs="Arial"/>
          <w:sz w:val="20"/>
          <w:szCs w:val="20"/>
        </w:rPr>
      </w:pPr>
      <w:r w:rsidRPr="00745AA2">
        <w:rPr>
          <w:rStyle w:val="Textoennegrita"/>
          <w:rFonts w:ascii="Arial" w:eastAsiaTheme="majorEastAsia" w:hAnsi="Arial" w:cs="Arial"/>
          <w:b w:val="0"/>
          <w:bCs w:val="0"/>
          <w:i/>
          <w:iCs/>
          <w:sz w:val="20"/>
          <w:szCs w:val="20"/>
        </w:rPr>
        <w:t>Expansión y consolidación (1980-1990):</w:t>
      </w:r>
      <w:r w:rsidRPr="003D0D37">
        <w:rPr>
          <w:rFonts w:ascii="Arial" w:hAnsi="Arial" w:cs="Arial"/>
          <w:sz w:val="20"/>
          <w:szCs w:val="20"/>
        </w:rPr>
        <w:br/>
        <w:t xml:space="preserve">A medida que el turismo en España creció exponencialmente durante los años 80,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w:t>
      </w:r>
      <w:r w:rsidR="00F15375" w:rsidRPr="003D0D37">
        <w:rPr>
          <w:rFonts w:ascii="Arial" w:hAnsi="Arial" w:cs="Arial"/>
          <w:sz w:val="20"/>
          <w:szCs w:val="20"/>
        </w:rPr>
        <w:t>IB, SA</w:t>
      </w:r>
      <w:r w:rsidRPr="003D0D37">
        <w:rPr>
          <w:rFonts w:ascii="Arial" w:hAnsi="Arial" w:cs="Arial"/>
          <w:sz w:val="20"/>
          <w:szCs w:val="20"/>
        </w:rPr>
        <w:t xml:space="preserve"> se expandió rápidamente hacia destinos clave como Málaga, Valencia y las Islas Canarias. En 1985, la empresa introdujo un servicio exclusivo para empresas, que incluía contratos a largo plazo con mantenimiento y gestión de flotas. Este movimiento consolidó su reputación como un socio estratégico para el sector corporativo. En 1988,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IB lanzó su línea de "</w:t>
      </w:r>
      <w:proofErr w:type="spellStart"/>
      <w:r w:rsidRPr="003D0D37">
        <w:rPr>
          <w:rFonts w:ascii="Arial" w:hAnsi="Arial" w:cs="Arial"/>
          <w:sz w:val="20"/>
          <w:szCs w:val="20"/>
        </w:rPr>
        <w:t>RentaFácil</w:t>
      </w:r>
      <w:proofErr w:type="spellEnd"/>
      <w:r w:rsidRPr="003D0D37">
        <w:rPr>
          <w:rFonts w:ascii="Arial" w:hAnsi="Arial" w:cs="Arial"/>
          <w:sz w:val="20"/>
          <w:szCs w:val="20"/>
        </w:rPr>
        <w:t>", diseñada para clientes que buscaban precios accesibles, sentando las bases para su entrada en el segmento de bajo coste.</w:t>
      </w:r>
    </w:p>
    <w:p w14:paraId="227986EB" w14:textId="70F97C2B" w:rsidR="00FA3A11" w:rsidRPr="003D0D37" w:rsidRDefault="00FA3A11" w:rsidP="00E851F2">
      <w:pPr>
        <w:pStyle w:val="NormalWeb"/>
        <w:ind w:left="360"/>
        <w:rPr>
          <w:rFonts w:ascii="Arial" w:hAnsi="Arial" w:cs="Arial"/>
          <w:sz w:val="20"/>
          <w:szCs w:val="20"/>
        </w:rPr>
      </w:pPr>
      <w:r w:rsidRPr="00745AA2">
        <w:rPr>
          <w:rStyle w:val="Textoennegrita"/>
          <w:rFonts w:ascii="Arial" w:eastAsiaTheme="majorEastAsia" w:hAnsi="Arial" w:cs="Arial"/>
          <w:b w:val="0"/>
          <w:bCs w:val="0"/>
          <w:i/>
          <w:iCs/>
          <w:sz w:val="20"/>
          <w:szCs w:val="20"/>
        </w:rPr>
        <w:t>El salto internacional (1990-2000):</w:t>
      </w:r>
      <w:r w:rsidRPr="003D0D37">
        <w:rPr>
          <w:rFonts w:ascii="Arial" w:hAnsi="Arial" w:cs="Arial"/>
          <w:sz w:val="20"/>
          <w:szCs w:val="20"/>
        </w:rPr>
        <w:br/>
        <w:t xml:space="preserve">En 1991,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w:t>
      </w:r>
      <w:r w:rsidR="00F15375" w:rsidRPr="003D0D37">
        <w:rPr>
          <w:rFonts w:ascii="Arial" w:hAnsi="Arial" w:cs="Arial"/>
          <w:sz w:val="20"/>
          <w:szCs w:val="20"/>
        </w:rPr>
        <w:t>IB, SA</w:t>
      </w:r>
      <w:r w:rsidRPr="003D0D37">
        <w:rPr>
          <w:rFonts w:ascii="Arial" w:hAnsi="Arial" w:cs="Arial"/>
          <w:sz w:val="20"/>
          <w:szCs w:val="20"/>
        </w:rPr>
        <w:t xml:space="preserve"> fue adquirida por el grupo multinacional </w:t>
      </w:r>
      <w:proofErr w:type="spellStart"/>
      <w:r w:rsidRPr="003D0D37">
        <w:rPr>
          <w:rFonts w:ascii="Arial" w:hAnsi="Arial" w:cs="Arial"/>
          <w:sz w:val="20"/>
          <w:szCs w:val="20"/>
        </w:rPr>
        <w:t>TransAuto</w:t>
      </w:r>
      <w:proofErr w:type="spellEnd"/>
      <w:r w:rsidRPr="003D0D37">
        <w:rPr>
          <w:rFonts w:ascii="Arial" w:hAnsi="Arial" w:cs="Arial"/>
          <w:sz w:val="20"/>
          <w:szCs w:val="20"/>
        </w:rPr>
        <w:t xml:space="preserve"> </w:t>
      </w:r>
      <w:proofErr w:type="spellStart"/>
      <w:r w:rsidRPr="003D0D37">
        <w:rPr>
          <w:rFonts w:ascii="Arial" w:hAnsi="Arial" w:cs="Arial"/>
          <w:sz w:val="20"/>
          <w:szCs w:val="20"/>
        </w:rPr>
        <w:t>Mobility</w:t>
      </w:r>
      <w:proofErr w:type="spellEnd"/>
      <w:r w:rsidRPr="003D0D37">
        <w:rPr>
          <w:rFonts w:ascii="Arial" w:hAnsi="Arial" w:cs="Arial"/>
          <w:sz w:val="20"/>
          <w:szCs w:val="20"/>
        </w:rPr>
        <w:t>, lo que le permitió expandir su red a otros países de Europa, incluyendo Portugal y Francia. Este respaldo financiero y logístico facilitó la modernización de su flota y la implementación de sistemas avanzados de reservas. En 1995, la empresa introdujo su primer programa de fidelización, “</w:t>
      </w:r>
      <w:proofErr w:type="spellStart"/>
      <w:r w:rsidRPr="003D0D37">
        <w:rPr>
          <w:rFonts w:ascii="Arial" w:hAnsi="Arial" w:cs="Arial"/>
          <w:sz w:val="20"/>
          <w:szCs w:val="20"/>
        </w:rPr>
        <w:t>Echopass</w:t>
      </w:r>
      <w:proofErr w:type="spellEnd"/>
      <w:r w:rsidRPr="003D0D37">
        <w:rPr>
          <w:rFonts w:ascii="Arial" w:hAnsi="Arial" w:cs="Arial"/>
          <w:sz w:val="20"/>
          <w:szCs w:val="20"/>
        </w:rPr>
        <w:t xml:space="preserve">”, que ofrecía descuentos exclusivos y beneficios adicionales a clientes recurrentes. Al finalizar la década,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IB era uno de los nombres más reconocidos en el sector de movilidad en España y Portugal.</w:t>
      </w:r>
    </w:p>
    <w:p w14:paraId="2B39A6EF" w14:textId="77777777" w:rsidR="00FA3A11" w:rsidRPr="003D0D37" w:rsidRDefault="00FA3A11" w:rsidP="00E851F2">
      <w:pPr>
        <w:pStyle w:val="NormalWeb"/>
        <w:ind w:left="360"/>
        <w:rPr>
          <w:rFonts w:ascii="Arial" w:hAnsi="Arial" w:cs="Arial"/>
          <w:sz w:val="20"/>
          <w:szCs w:val="20"/>
        </w:rPr>
      </w:pPr>
      <w:r w:rsidRPr="00745AA2">
        <w:rPr>
          <w:rStyle w:val="Textoennegrita"/>
          <w:rFonts w:ascii="Arial" w:eastAsiaTheme="majorEastAsia" w:hAnsi="Arial" w:cs="Arial"/>
          <w:b w:val="0"/>
          <w:bCs w:val="0"/>
          <w:i/>
          <w:iCs/>
          <w:sz w:val="20"/>
          <w:szCs w:val="20"/>
        </w:rPr>
        <w:t>Apuesta por la tecnología (2000-2010):</w:t>
      </w:r>
      <w:r w:rsidRPr="003D0D37">
        <w:rPr>
          <w:rFonts w:ascii="Arial" w:hAnsi="Arial" w:cs="Arial"/>
          <w:sz w:val="20"/>
          <w:szCs w:val="20"/>
        </w:rPr>
        <w:br/>
        <w:t xml:space="preserve">Con el auge de Internet y los cambios en las preferencias de los consumidores,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IB se centró en la digitalización de sus servicios. En 2002, lanzó su portal web, permitiendo a los clientes reservar vehículos en línea por primera vez. En 2006, introdujo servicios de GPS y herramientas de seguimiento en tiempo real en su flota, marcando un hito en la experiencia del cliente. Durante estos años, también se diversificó, incluyendo motos y pequeñas furgonetas como parte de su oferta.</w:t>
      </w:r>
    </w:p>
    <w:p w14:paraId="5DC5F630" w14:textId="42844D8A" w:rsidR="00FA3A11" w:rsidRPr="003D0D37" w:rsidRDefault="00FA3A11" w:rsidP="00E851F2">
      <w:pPr>
        <w:pStyle w:val="NormalWeb"/>
        <w:ind w:left="360"/>
        <w:rPr>
          <w:rFonts w:ascii="Arial" w:hAnsi="Arial" w:cs="Arial"/>
          <w:sz w:val="20"/>
          <w:szCs w:val="20"/>
        </w:rPr>
      </w:pPr>
      <w:r w:rsidRPr="00745AA2">
        <w:rPr>
          <w:rStyle w:val="Textoennegrita"/>
          <w:rFonts w:ascii="Arial" w:eastAsiaTheme="majorEastAsia" w:hAnsi="Arial" w:cs="Arial"/>
          <w:b w:val="0"/>
          <w:bCs w:val="0"/>
          <w:i/>
          <w:iCs/>
          <w:sz w:val="20"/>
          <w:szCs w:val="20"/>
        </w:rPr>
        <w:t>Renovación y sostenibilidad (2010-2020):</w:t>
      </w:r>
      <w:r w:rsidRPr="003D0D37">
        <w:rPr>
          <w:rFonts w:ascii="Arial" w:hAnsi="Arial" w:cs="Arial"/>
          <w:sz w:val="20"/>
          <w:szCs w:val="20"/>
        </w:rPr>
        <w:br/>
        <w:t xml:space="preserve">La década de 2010 trajo grandes retos y oportunidades. En 2012,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w:t>
      </w:r>
      <w:r w:rsidR="00F15375" w:rsidRPr="003D0D37">
        <w:rPr>
          <w:rFonts w:ascii="Arial" w:hAnsi="Arial" w:cs="Arial"/>
          <w:sz w:val="20"/>
          <w:szCs w:val="20"/>
        </w:rPr>
        <w:t>IB, SA</w:t>
      </w:r>
      <w:r w:rsidRPr="003D0D37">
        <w:rPr>
          <w:rFonts w:ascii="Arial" w:hAnsi="Arial" w:cs="Arial"/>
          <w:sz w:val="20"/>
          <w:szCs w:val="20"/>
        </w:rPr>
        <w:t xml:space="preserve"> se reposicionó como una empresa comprometida con la sostenibilidad. Se introdujeron los primeros vehículos híbridos y eléctricos en su flota, y en 2015, la empresa firmó un acuerdo estratégico con </w:t>
      </w:r>
      <w:proofErr w:type="spellStart"/>
      <w:r w:rsidRPr="003D0D37">
        <w:rPr>
          <w:rFonts w:ascii="Arial" w:hAnsi="Arial" w:cs="Arial"/>
          <w:sz w:val="20"/>
          <w:szCs w:val="20"/>
        </w:rPr>
        <w:t>EcoMove</w:t>
      </w:r>
      <w:proofErr w:type="spellEnd"/>
      <w:r w:rsidRPr="003D0D37">
        <w:rPr>
          <w:rFonts w:ascii="Arial" w:hAnsi="Arial" w:cs="Arial"/>
          <w:sz w:val="20"/>
          <w:szCs w:val="20"/>
        </w:rPr>
        <w:t xml:space="preserve">, un proveedor de soluciones de movilidad sostenible. En 2017,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IB adquirió </w:t>
      </w:r>
      <w:proofErr w:type="spellStart"/>
      <w:r w:rsidRPr="003D0D37">
        <w:rPr>
          <w:rFonts w:ascii="Arial" w:hAnsi="Arial" w:cs="Arial"/>
          <w:sz w:val="20"/>
          <w:szCs w:val="20"/>
        </w:rPr>
        <w:t>GreenFleet</w:t>
      </w:r>
      <w:proofErr w:type="spellEnd"/>
      <w:r w:rsidRPr="003D0D37">
        <w:rPr>
          <w:rFonts w:ascii="Arial" w:hAnsi="Arial" w:cs="Arial"/>
          <w:sz w:val="20"/>
          <w:szCs w:val="20"/>
        </w:rPr>
        <w:t xml:space="preserve"> </w:t>
      </w:r>
      <w:proofErr w:type="spellStart"/>
      <w:r w:rsidRPr="003D0D37">
        <w:rPr>
          <w:rFonts w:ascii="Arial" w:hAnsi="Arial" w:cs="Arial"/>
          <w:sz w:val="20"/>
          <w:szCs w:val="20"/>
        </w:rPr>
        <w:t>Rentals</w:t>
      </w:r>
      <w:proofErr w:type="spellEnd"/>
      <w:r w:rsidRPr="003D0D37">
        <w:rPr>
          <w:rFonts w:ascii="Arial" w:hAnsi="Arial" w:cs="Arial"/>
          <w:sz w:val="20"/>
          <w:szCs w:val="20"/>
        </w:rPr>
        <w:t>, consolidando su liderazgo en el sector de vehículos ecológicos en España. Además, lanzó su aplicación móvil, que facilitó las reservas y simplificó el proceso de recogida y devolución.</w:t>
      </w:r>
    </w:p>
    <w:p w14:paraId="0E8287B3" w14:textId="194D53F8" w:rsidR="00FA3A11" w:rsidRPr="003D0D37" w:rsidRDefault="00FA3A11" w:rsidP="00E851F2">
      <w:pPr>
        <w:pStyle w:val="NormalWeb"/>
        <w:ind w:left="360"/>
        <w:rPr>
          <w:rFonts w:ascii="Arial" w:hAnsi="Arial" w:cs="Arial"/>
          <w:sz w:val="20"/>
          <w:szCs w:val="20"/>
        </w:rPr>
      </w:pPr>
      <w:r w:rsidRPr="00745AA2">
        <w:rPr>
          <w:rStyle w:val="Textoennegrita"/>
          <w:rFonts w:ascii="Arial" w:eastAsiaTheme="majorEastAsia" w:hAnsi="Arial" w:cs="Arial"/>
          <w:b w:val="0"/>
          <w:bCs w:val="0"/>
          <w:i/>
          <w:iCs/>
          <w:sz w:val="20"/>
          <w:szCs w:val="20"/>
        </w:rPr>
        <w:t>Un nuevo enfoque global (2020-2024):</w:t>
      </w:r>
      <w:r w:rsidRPr="003D0D37">
        <w:rPr>
          <w:rFonts w:ascii="Arial" w:hAnsi="Arial" w:cs="Arial"/>
          <w:sz w:val="20"/>
          <w:szCs w:val="20"/>
        </w:rPr>
        <w:br/>
        <w:t xml:space="preserve">En 2020,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w:t>
      </w:r>
      <w:r w:rsidR="00F15375" w:rsidRPr="003D0D37">
        <w:rPr>
          <w:rFonts w:ascii="Arial" w:hAnsi="Arial" w:cs="Arial"/>
          <w:sz w:val="20"/>
          <w:szCs w:val="20"/>
        </w:rPr>
        <w:t>IB, SA</w:t>
      </w:r>
      <w:r w:rsidRPr="003D0D37">
        <w:rPr>
          <w:rFonts w:ascii="Arial" w:hAnsi="Arial" w:cs="Arial"/>
          <w:sz w:val="20"/>
          <w:szCs w:val="20"/>
        </w:rPr>
        <w:t xml:space="preserve"> se integró en </w:t>
      </w:r>
      <w:proofErr w:type="spellStart"/>
      <w:r w:rsidRPr="003D0D37">
        <w:rPr>
          <w:rFonts w:ascii="Arial" w:hAnsi="Arial" w:cs="Arial"/>
          <w:sz w:val="20"/>
          <w:szCs w:val="20"/>
        </w:rPr>
        <w:t>GlobalDrive</w:t>
      </w:r>
      <w:proofErr w:type="spellEnd"/>
      <w:r w:rsidRPr="003D0D37">
        <w:rPr>
          <w:rFonts w:ascii="Arial" w:hAnsi="Arial" w:cs="Arial"/>
          <w:sz w:val="20"/>
          <w:szCs w:val="20"/>
        </w:rPr>
        <w:t xml:space="preserve"> </w:t>
      </w:r>
      <w:proofErr w:type="spellStart"/>
      <w:r w:rsidRPr="003D0D37">
        <w:rPr>
          <w:rFonts w:ascii="Arial" w:hAnsi="Arial" w:cs="Arial"/>
          <w:sz w:val="20"/>
          <w:szCs w:val="20"/>
        </w:rPr>
        <w:t>Solutions</w:t>
      </w:r>
      <w:proofErr w:type="spellEnd"/>
      <w:r w:rsidRPr="003D0D37">
        <w:rPr>
          <w:rFonts w:ascii="Arial" w:hAnsi="Arial" w:cs="Arial"/>
          <w:sz w:val="20"/>
          <w:szCs w:val="20"/>
        </w:rPr>
        <w:t xml:space="preserve">, un consorcio internacional centrado en servicios de movilidad avanzada. Bajo este paraguas, la empresa no solo fortaleció su presencia en Europa, sino que también exploró nuevos mercados en América Latina y África del Norte. En 2022, se creó una división específica para servicios de </w:t>
      </w:r>
      <w:r w:rsidRPr="003D0D37">
        <w:rPr>
          <w:rStyle w:val="nfasis"/>
          <w:rFonts w:ascii="Arial" w:eastAsiaTheme="majorEastAsia" w:hAnsi="Arial" w:cs="Arial"/>
          <w:sz w:val="20"/>
          <w:szCs w:val="20"/>
        </w:rPr>
        <w:t xml:space="preserve">car </w:t>
      </w:r>
      <w:proofErr w:type="spellStart"/>
      <w:r w:rsidRPr="003D0D37">
        <w:rPr>
          <w:rStyle w:val="nfasis"/>
          <w:rFonts w:ascii="Arial" w:eastAsiaTheme="majorEastAsia" w:hAnsi="Arial" w:cs="Arial"/>
          <w:sz w:val="20"/>
          <w:szCs w:val="20"/>
        </w:rPr>
        <w:t>sharing</w:t>
      </w:r>
      <w:proofErr w:type="spellEnd"/>
      <w:r w:rsidRPr="003D0D37">
        <w:rPr>
          <w:rFonts w:ascii="Arial" w:hAnsi="Arial" w:cs="Arial"/>
          <w:sz w:val="20"/>
          <w:szCs w:val="20"/>
        </w:rPr>
        <w:t xml:space="preserve"> y suscripciones, conocida como “</w:t>
      </w:r>
      <w:proofErr w:type="spellStart"/>
      <w:r w:rsidRPr="003D0D37">
        <w:rPr>
          <w:rFonts w:ascii="Arial" w:hAnsi="Arial" w:cs="Arial"/>
          <w:sz w:val="20"/>
          <w:szCs w:val="20"/>
        </w:rPr>
        <w:t>Echoflow</w:t>
      </w:r>
      <w:proofErr w:type="spellEnd"/>
      <w:r w:rsidRPr="003D0D37">
        <w:rPr>
          <w:rFonts w:ascii="Arial" w:hAnsi="Arial" w:cs="Arial"/>
          <w:sz w:val="20"/>
          <w:szCs w:val="20"/>
        </w:rPr>
        <w:t>”, dirigida a clientes urbanos y usuarios frecuentes. Al mismo tiempo, la flota de vehículos eléctricos alcanzó el 60% del total, alineándose con las metas globales de sostenibilidad.</w:t>
      </w:r>
    </w:p>
    <w:p w14:paraId="409CA5F5" w14:textId="2A380C65" w:rsidR="00FA3A11" w:rsidRPr="003D0D37" w:rsidRDefault="00FA3A11" w:rsidP="00E851F2">
      <w:pPr>
        <w:pStyle w:val="NormalWeb"/>
        <w:ind w:left="360"/>
        <w:rPr>
          <w:rFonts w:ascii="Arial" w:hAnsi="Arial" w:cs="Arial"/>
          <w:sz w:val="20"/>
          <w:szCs w:val="20"/>
        </w:rPr>
      </w:pPr>
      <w:proofErr w:type="spellStart"/>
      <w:r w:rsidRPr="00745AA2">
        <w:rPr>
          <w:rStyle w:val="Textoennegrita"/>
          <w:rFonts w:ascii="Arial" w:eastAsiaTheme="majorEastAsia" w:hAnsi="Arial" w:cs="Arial"/>
          <w:b w:val="0"/>
          <w:bCs w:val="0"/>
          <w:i/>
          <w:iCs/>
          <w:sz w:val="20"/>
          <w:szCs w:val="20"/>
        </w:rPr>
        <w:t>Echocar</w:t>
      </w:r>
      <w:proofErr w:type="spellEnd"/>
      <w:r w:rsidRPr="00745AA2">
        <w:rPr>
          <w:rStyle w:val="Textoennegrita"/>
          <w:rFonts w:ascii="Arial" w:eastAsiaTheme="majorEastAsia" w:hAnsi="Arial" w:cs="Arial"/>
          <w:b w:val="0"/>
          <w:bCs w:val="0"/>
          <w:i/>
          <w:iCs/>
          <w:sz w:val="20"/>
          <w:szCs w:val="20"/>
        </w:rPr>
        <w:t xml:space="preserve"> IB en la actualidad:</w:t>
      </w:r>
      <w:r w:rsidR="006A58B4" w:rsidRPr="00745AA2">
        <w:rPr>
          <w:rFonts w:ascii="Arial" w:hAnsi="Arial" w:cs="Arial"/>
          <w:b/>
          <w:bCs/>
          <w:i/>
          <w:iCs/>
          <w:sz w:val="20"/>
          <w:szCs w:val="20"/>
        </w:rPr>
        <w:t xml:space="preserve"> </w:t>
      </w:r>
      <w:r w:rsidRPr="003D0D37">
        <w:rPr>
          <w:rFonts w:ascii="Arial" w:hAnsi="Arial" w:cs="Arial"/>
          <w:sz w:val="20"/>
          <w:szCs w:val="20"/>
        </w:rPr>
        <w:t xml:space="preserve">En 2024,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w:t>
      </w:r>
      <w:r w:rsidR="00F15375" w:rsidRPr="003D0D37">
        <w:rPr>
          <w:rFonts w:ascii="Arial" w:hAnsi="Arial" w:cs="Arial"/>
          <w:sz w:val="20"/>
          <w:szCs w:val="20"/>
        </w:rPr>
        <w:t>IB, SA</w:t>
      </w:r>
      <w:r w:rsidRPr="003D0D37">
        <w:rPr>
          <w:rFonts w:ascii="Arial" w:hAnsi="Arial" w:cs="Arial"/>
          <w:sz w:val="20"/>
          <w:szCs w:val="20"/>
        </w:rPr>
        <w:t xml:space="preserve"> cuenta con una plantilla de 894 empleados y opera con una red que cubre más de 50 ciudades en España y otros mercados europeos clave. Su modelo de negocio combina el alquiler tradicional, el </w:t>
      </w:r>
      <w:r w:rsidRPr="003D0D37">
        <w:rPr>
          <w:rStyle w:val="nfasis"/>
          <w:rFonts w:ascii="Arial" w:eastAsiaTheme="majorEastAsia" w:hAnsi="Arial" w:cs="Arial"/>
          <w:sz w:val="20"/>
          <w:szCs w:val="20"/>
        </w:rPr>
        <w:t xml:space="preserve">car </w:t>
      </w:r>
      <w:proofErr w:type="spellStart"/>
      <w:r w:rsidRPr="003D0D37">
        <w:rPr>
          <w:rStyle w:val="nfasis"/>
          <w:rFonts w:ascii="Arial" w:eastAsiaTheme="majorEastAsia" w:hAnsi="Arial" w:cs="Arial"/>
          <w:sz w:val="20"/>
          <w:szCs w:val="20"/>
        </w:rPr>
        <w:t>sharing</w:t>
      </w:r>
      <w:proofErr w:type="spellEnd"/>
      <w:r w:rsidRPr="003D0D37">
        <w:rPr>
          <w:rFonts w:ascii="Arial" w:hAnsi="Arial" w:cs="Arial"/>
          <w:sz w:val="20"/>
          <w:szCs w:val="20"/>
        </w:rPr>
        <w:t xml:space="preserve">, y soluciones empresariales personalizadas, destacando siempre por su enfoque en la tecnología y la sostenibilidad. Gracias a su capacidad para adaptarse a las </w:t>
      </w:r>
      <w:r w:rsidRPr="003D0D37">
        <w:rPr>
          <w:rFonts w:ascii="Arial" w:hAnsi="Arial" w:cs="Arial"/>
          <w:sz w:val="20"/>
          <w:szCs w:val="20"/>
        </w:rPr>
        <w:lastRenderedPageBreak/>
        <w:t xml:space="preserve">tendencias del mercado y a las necesidades de sus clientes, </w:t>
      </w:r>
      <w:proofErr w:type="spellStart"/>
      <w:r w:rsidRPr="003D0D37">
        <w:rPr>
          <w:rFonts w:ascii="Arial" w:hAnsi="Arial" w:cs="Arial"/>
          <w:sz w:val="20"/>
          <w:szCs w:val="20"/>
        </w:rPr>
        <w:t>Echocar</w:t>
      </w:r>
      <w:proofErr w:type="spellEnd"/>
      <w:r w:rsidRPr="003D0D37">
        <w:rPr>
          <w:rFonts w:ascii="Arial" w:hAnsi="Arial" w:cs="Arial"/>
          <w:sz w:val="20"/>
          <w:szCs w:val="20"/>
        </w:rPr>
        <w:t xml:space="preserve"> IB se ha consolidado como un líder en movilidad en el siglo XXI.</w:t>
      </w:r>
    </w:p>
    <w:p w14:paraId="04866394" w14:textId="5736BCBF" w:rsidR="00987461" w:rsidRDefault="00987461" w:rsidP="009B63D8">
      <w:pPr>
        <w:rPr>
          <w:rFonts w:ascii="Arial" w:hAnsi="Arial" w:cs="Arial"/>
        </w:rPr>
      </w:pPr>
      <w:r w:rsidRPr="006F1202">
        <w:rPr>
          <w:rFonts w:ascii="Arial" w:hAnsi="Arial" w:cs="Arial"/>
        </w:rPr>
        <w:t xml:space="preserve">Es una empresa que </w:t>
      </w:r>
      <w:r w:rsidR="002A2FAC" w:rsidRPr="006F1202">
        <w:rPr>
          <w:rFonts w:ascii="Arial" w:hAnsi="Arial" w:cs="Arial"/>
        </w:rPr>
        <w:t>está</w:t>
      </w:r>
      <w:r w:rsidRPr="006F1202">
        <w:rPr>
          <w:rFonts w:ascii="Arial" w:hAnsi="Arial" w:cs="Arial"/>
        </w:rPr>
        <w:t xml:space="preserve"> dentro de los servicios de movilidad, en la industria del alquiler de vehículos. </w:t>
      </w:r>
    </w:p>
    <w:p w14:paraId="54C3512A" w14:textId="68531EA2" w:rsidR="00AE4D3A" w:rsidRPr="00AE4D3A" w:rsidRDefault="00AE4D3A" w:rsidP="00AE4D3A">
      <w:pPr>
        <w:pStyle w:val="Prrafodelista"/>
        <w:numPr>
          <w:ilvl w:val="0"/>
          <w:numId w:val="12"/>
        </w:numPr>
        <w:rPr>
          <w:rFonts w:ascii="Arial" w:hAnsi="Arial" w:cs="Arial"/>
          <w:b/>
          <w:bCs/>
        </w:rPr>
      </w:pPr>
      <w:r w:rsidRPr="00AE4D3A">
        <w:rPr>
          <w:rFonts w:ascii="Arial" w:hAnsi="Arial" w:cs="Arial"/>
          <w:b/>
          <w:bCs/>
        </w:rPr>
        <w:t>Sector</w:t>
      </w:r>
      <w:r>
        <w:rPr>
          <w:rFonts w:ascii="Arial" w:hAnsi="Arial" w:cs="Arial"/>
          <w:b/>
          <w:bCs/>
        </w:rPr>
        <w:t>.</w:t>
      </w:r>
    </w:p>
    <w:p w14:paraId="497D52DE" w14:textId="713032D6" w:rsidR="004C70B3" w:rsidRPr="006F1202" w:rsidRDefault="004C70B3" w:rsidP="009B63D8">
      <w:pPr>
        <w:rPr>
          <w:rFonts w:ascii="Arial" w:hAnsi="Arial" w:cs="Arial"/>
        </w:rPr>
      </w:pPr>
      <w:r w:rsidRPr="006F1202">
        <w:rPr>
          <w:rFonts w:ascii="Arial" w:hAnsi="Arial" w:cs="Arial"/>
        </w:rPr>
        <w:t xml:space="preserve">En la clasificación </w:t>
      </w:r>
      <w:r w:rsidR="002A2FAC" w:rsidRPr="006F1202">
        <w:rPr>
          <w:rFonts w:ascii="Arial" w:hAnsi="Arial" w:cs="Arial"/>
        </w:rPr>
        <w:t>más</w:t>
      </w:r>
      <w:r w:rsidRPr="006F1202">
        <w:rPr>
          <w:rFonts w:ascii="Arial" w:hAnsi="Arial" w:cs="Arial"/>
        </w:rPr>
        <w:t xml:space="preserve"> general, se encuentra en el sector Terciario, de servicios</w:t>
      </w:r>
      <w:r w:rsidR="00C66C90" w:rsidRPr="006F1202">
        <w:rPr>
          <w:rFonts w:ascii="Arial" w:hAnsi="Arial" w:cs="Arial"/>
        </w:rPr>
        <w:t>, abarca todas las actividades económicas que no son producción directa de bienes.</w:t>
      </w:r>
    </w:p>
    <w:p w14:paraId="5CFC4873" w14:textId="77777777" w:rsidR="00BD75A4" w:rsidRDefault="001E501E" w:rsidP="009B63D8">
      <w:pPr>
        <w:rPr>
          <w:rFonts w:ascii="Arial" w:hAnsi="Arial" w:cs="Arial"/>
        </w:rPr>
      </w:pPr>
      <w:r w:rsidRPr="006F1202">
        <w:rPr>
          <w:rFonts w:ascii="Arial" w:hAnsi="Arial" w:cs="Arial"/>
        </w:rPr>
        <w:t>Como subsector específico, se dedica al transporte y alquiler de vehículos</w:t>
      </w:r>
      <w:r w:rsidR="00F13837" w:rsidRPr="006F1202">
        <w:rPr>
          <w:rFonts w:ascii="Arial" w:hAnsi="Arial" w:cs="Arial"/>
        </w:rPr>
        <w:t>, donde la actividad principal de la empresa es el alquiler de coches a corto y largo plazo</w:t>
      </w:r>
      <w:r w:rsidR="00F119CE" w:rsidRPr="006F1202">
        <w:rPr>
          <w:rFonts w:ascii="Arial" w:hAnsi="Arial" w:cs="Arial"/>
        </w:rPr>
        <w:t>. La</w:t>
      </w:r>
      <w:r w:rsidR="00BD75A4">
        <w:rPr>
          <w:rFonts w:ascii="Arial" w:hAnsi="Arial" w:cs="Arial"/>
        </w:rPr>
        <w:t xml:space="preserve"> </w:t>
      </w:r>
      <w:r w:rsidR="00F119CE" w:rsidRPr="006F1202">
        <w:rPr>
          <w:rFonts w:ascii="Arial" w:hAnsi="Arial" w:cs="Arial"/>
        </w:rPr>
        <w:t>empresa también participa en el coche compartido, en suscripciones a vehículos, reflejando tendencias modernas en movilidad.</w:t>
      </w:r>
    </w:p>
    <w:p w14:paraId="5E7024E3" w14:textId="677B076C" w:rsidR="0066257A" w:rsidRPr="006F1202" w:rsidRDefault="0066257A" w:rsidP="009B63D8">
      <w:pPr>
        <w:rPr>
          <w:rFonts w:ascii="Arial" w:hAnsi="Arial" w:cs="Arial"/>
        </w:rPr>
      </w:pPr>
      <w:r w:rsidRPr="006F1202">
        <w:rPr>
          <w:rFonts w:ascii="Arial" w:hAnsi="Arial" w:cs="Arial"/>
        </w:rPr>
        <w:t>Y</w:t>
      </w:r>
      <w:r w:rsidR="00BD75A4">
        <w:rPr>
          <w:rFonts w:ascii="Arial" w:hAnsi="Arial" w:cs="Arial"/>
        </w:rPr>
        <w:t xml:space="preserve"> </w:t>
      </w:r>
      <w:r w:rsidRPr="006F1202">
        <w:rPr>
          <w:rFonts w:ascii="Arial" w:hAnsi="Arial" w:cs="Arial"/>
        </w:rPr>
        <w:t>en las categorías de servicio</w:t>
      </w:r>
      <w:r w:rsidR="005B5A9F" w:rsidRPr="006F1202">
        <w:rPr>
          <w:rFonts w:ascii="Arial" w:hAnsi="Arial" w:cs="Arial"/>
        </w:rPr>
        <w:t xml:space="preserve"> está el alquiler de flotas</w:t>
      </w:r>
      <w:r w:rsidR="00036635" w:rsidRPr="006F1202">
        <w:rPr>
          <w:rFonts w:ascii="Arial" w:hAnsi="Arial" w:cs="Arial"/>
        </w:rPr>
        <w:t xml:space="preserve"> enfocándose en ofrecer servicios de alquiler a empresas, B2</w:t>
      </w:r>
      <w:r w:rsidR="002A2FAC" w:rsidRPr="006F1202">
        <w:rPr>
          <w:rFonts w:ascii="Arial" w:hAnsi="Arial" w:cs="Arial"/>
        </w:rPr>
        <w:t>B (</w:t>
      </w:r>
      <w:proofErr w:type="spellStart"/>
      <w:r w:rsidR="00176765" w:rsidRPr="006F1202">
        <w:rPr>
          <w:rFonts w:ascii="Arial" w:hAnsi="Arial" w:cs="Arial"/>
        </w:rPr>
        <w:t>business</w:t>
      </w:r>
      <w:proofErr w:type="spellEnd"/>
      <w:r w:rsidR="00176765" w:rsidRPr="006F1202">
        <w:rPr>
          <w:rFonts w:ascii="Arial" w:hAnsi="Arial" w:cs="Arial"/>
        </w:rPr>
        <w:t xml:space="preserve"> </w:t>
      </w:r>
      <w:proofErr w:type="spellStart"/>
      <w:r w:rsidR="00176765" w:rsidRPr="006F1202">
        <w:rPr>
          <w:rFonts w:ascii="Arial" w:hAnsi="Arial" w:cs="Arial"/>
        </w:rPr>
        <w:t>to</w:t>
      </w:r>
      <w:proofErr w:type="spellEnd"/>
      <w:r w:rsidR="00176765" w:rsidRPr="006F1202">
        <w:rPr>
          <w:rFonts w:ascii="Arial" w:hAnsi="Arial" w:cs="Arial"/>
        </w:rPr>
        <w:t xml:space="preserve"> </w:t>
      </w:r>
      <w:proofErr w:type="spellStart"/>
      <w:r w:rsidR="00176765" w:rsidRPr="006F1202">
        <w:rPr>
          <w:rFonts w:ascii="Arial" w:hAnsi="Arial" w:cs="Arial"/>
        </w:rPr>
        <w:t>business</w:t>
      </w:r>
      <w:proofErr w:type="spellEnd"/>
      <w:r w:rsidR="00176765" w:rsidRPr="006F1202">
        <w:rPr>
          <w:rFonts w:ascii="Arial" w:hAnsi="Arial" w:cs="Arial"/>
        </w:rPr>
        <w:t xml:space="preserve">). También está los servicios al cliente, incluyendo la </w:t>
      </w:r>
      <w:r w:rsidR="00F76191" w:rsidRPr="006F1202">
        <w:rPr>
          <w:rFonts w:ascii="Arial" w:hAnsi="Arial" w:cs="Arial"/>
        </w:rPr>
        <w:t>atención al cliente y la gestión de reservas, vitales para la satisfacción del cliente en el sector del alquiler de vehículos.</w:t>
      </w:r>
    </w:p>
    <w:p w14:paraId="0654C681" w14:textId="79B1A981" w:rsidR="00A926D7" w:rsidRPr="006F1202" w:rsidRDefault="00785D63" w:rsidP="009B63D8">
      <w:pPr>
        <w:rPr>
          <w:rFonts w:ascii="Arial" w:hAnsi="Arial" w:cs="Arial"/>
        </w:rPr>
      </w:pPr>
      <w:proofErr w:type="spellStart"/>
      <w:r w:rsidRPr="006F1202">
        <w:rPr>
          <w:rFonts w:ascii="Arial" w:hAnsi="Arial" w:cs="Arial"/>
        </w:rPr>
        <w:t>E</w:t>
      </w:r>
      <w:r w:rsidR="00AB49DD">
        <w:rPr>
          <w:rFonts w:ascii="Arial" w:hAnsi="Arial" w:cs="Arial"/>
        </w:rPr>
        <w:t>cho</w:t>
      </w:r>
      <w:r w:rsidR="009E3701">
        <w:rPr>
          <w:rFonts w:ascii="Arial" w:hAnsi="Arial" w:cs="Arial"/>
        </w:rPr>
        <w:t>car</w:t>
      </w:r>
      <w:proofErr w:type="spellEnd"/>
      <w:r w:rsidRPr="006F1202">
        <w:rPr>
          <w:rFonts w:ascii="Arial" w:hAnsi="Arial" w:cs="Arial"/>
        </w:rPr>
        <w:t xml:space="preserve"> IB</w:t>
      </w:r>
      <w:r w:rsidR="009E3701">
        <w:rPr>
          <w:rFonts w:ascii="Arial" w:hAnsi="Arial" w:cs="Arial"/>
        </w:rPr>
        <w:t xml:space="preserve">, </w:t>
      </w:r>
      <w:r w:rsidRPr="006F1202">
        <w:rPr>
          <w:rFonts w:ascii="Arial" w:hAnsi="Arial" w:cs="Arial"/>
        </w:rPr>
        <w:t>SA, es una entidad situada en Avenida Par</w:t>
      </w:r>
      <w:r w:rsidR="00AB49DD">
        <w:rPr>
          <w:rFonts w:ascii="Arial" w:hAnsi="Arial" w:cs="Arial"/>
        </w:rPr>
        <w:t>tidaria</w:t>
      </w:r>
      <w:r w:rsidRPr="006F1202">
        <w:rPr>
          <w:rFonts w:ascii="Arial" w:hAnsi="Arial" w:cs="Arial"/>
        </w:rPr>
        <w:t xml:space="preserve"> 8 </w:t>
      </w:r>
      <w:proofErr w:type="spellStart"/>
      <w:r w:rsidRPr="006F1202">
        <w:rPr>
          <w:rFonts w:ascii="Arial" w:hAnsi="Arial" w:cs="Arial"/>
        </w:rPr>
        <w:t>Plta</w:t>
      </w:r>
      <w:proofErr w:type="spellEnd"/>
      <w:r w:rsidRPr="006F1202">
        <w:rPr>
          <w:rFonts w:ascii="Arial" w:hAnsi="Arial" w:cs="Arial"/>
        </w:rPr>
        <w:t xml:space="preserve"> </w:t>
      </w:r>
      <w:r w:rsidR="00E06B17">
        <w:rPr>
          <w:rFonts w:ascii="Arial" w:hAnsi="Arial" w:cs="Arial"/>
        </w:rPr>
        <w:t>6</w:t>
      </w:r>
      <w:r w:rsidRPr="006F1202">
        <w:rPr>
          <w:rFonts w:ascii="Arial" w:hAnsi="Arial" w:cs="Arial"/>
        </w:rPr>
        <w:t xml:space="preserve">. </w:t>
      </w:r>
      <w:r w:rsidR="00AB49DD">
        <w:rPr>
          <w:rFonts w:ascii="Arial" w:hAnsi="Arial" w:cs="Arial"/>
        </w:rPr>
        <w:t>2</w:t>
      </w:r>
      <w:r w:rsidRPr="006F1202">
        <w:rPr>
          <w:rFonts w:ascii="Arial" w:hAnsi="Arial" w:cs="Arial"/>
        </w:rPr>
        <w:t>80</w:t>
      </w:r>
      <w:r w:rsidR="00E06B17">
        <w:rPr>
          <w:rFonts w:ascii="Arial" w:hAnsi="Arial" w:cs="Arial"/>
        </w:rPr>
        <w:t>5</w:t>
      </w:r>
      <w:r w:rsidRPr="006F1202">
        <w:rPr>
          <w:rFonts w:ascii="Arial" w:hAnsi="Arial" w:cs="Arial"/>
        </w:rPr>
        <w:t xml:space="preserve">2, </w:t>
      </w:r>
      <w:proofErr w:type="spellStart"/>
      <w:r w:rsidR="00E06B17" w:rsidRPr="006F1202">
        <w:rPr>
          <w:rFonts w:ascii="Arial" w:hAnsi="Arial" w:cs="Arial"/>
        </w:rPr>
        <w:t>Madrid</w:t>
      </w:r>
      <w:r w:rsidR="00E06B17">
        <w:rPr>
          <w:rFonts w:ascii="Arial" w:hAnsi="Arial" w:cs="Arial"/>
        </w:rPr>
        <w:t>.</w:t>
      </w:r>
      <w:r w:rsidR="00E06B17" w:rsidRPr="006F1202">
        <w:rPr>
          <w:rFonts w:ascii="Arial" w:hAnsi="Arial" w:cs="Arial"/>
        </w:rPr>
        <w:t>Tiene</w:t>
      </w:r>
      <w:proofErr w:type="spellEnd"/>
      <w:r w:rsidRPr="006F1202">
        <w:rPr>
          <w:rFonts w:ascii="Arial" w:hAnsi="Arial" w:cs="Arial"/>
        </w:rPr>
        <w:t xml:space="preserve"> la forma jurídica</w:t>
      </w:r>
      <w:r w:rsidR="00927658" w:rsidRPr="006F1202">
        <w:rPr>
          <w:rFonts w:ascii="Arial" w:hAnsi="Arial" w:cs="Arial"/>
        </w:rPr>
        <w:t xml:space="preserve"> </w:t>
      </w:r>
      <w:r w:rsidRPr="006F1202">
        <w:rPr>
          <w:rFonts w:ascii="Arial" w:hAnsi="Arial" w:cs="Arial"/>
        </w:rPr>
        <w:t>Sociedad Anónima. Su actividad CNAE es Alquiler de automóviles y vehículos de motor ligeros</w:t>
      </w:r>
      <w:r w:rsidR="00927658" w:rsidRPr="006F1202">
        <w:rPr>
          <w:rFonts w:ascii="Arial" w:hAnsi="Arial" w:cs="Arial"/>
        </w:rPr>
        <w:t xml:space="preserve">. </w:t>
      </w:r>
      <w:proofErr w:type="spellStart"/>
      <w:r w:rsidR="00A926D7" w:rsidRPr="006F1202">
        <w:rPr>
          <w:rFonts w:ascii="Arial" w:hAnsi="Arial" w:cs="Arial"/>
        </w:rPr>
        <w:t>E</w:t>
      </w:r>
      <w:r w:rsidR="00AB49DD">
        <w:rPr>
          <w:rFonts w:ascii="Arial" w:hAnsi="Arial" w:cs="Arial"/>
        </w:rPr>
        <w:t>cho</w:t>
      </w:r>
      <w:r w:rsidR="00A926D7" w:rsidRPr="006F1202">
        <w:rPr>
          <w:rFonts w:ascii="Arial" w:hAnsi="Arial" w:cs="Arial"/>
        </w:rPr>
        <w:t>car</w:t>
      </w:r>
      <w:proofErr w:type="spellEnd"/>
      <w:r w:rsidR="00A926D7" w:rsidRPr="006F1202">
        <w:rPr>
          <w:rFonts w:ascii="Arial" w:hAnsi="Arial" w:cs="Arial"/>
        </w:rPr>
        <w:t xml:space="preserve"> IB, SA se dedica al alquiler de vehículos</w:t>
      </w:r>
      <w:r w:rsidR="006E04D0" w:rsidRPr="006F1202">
        <w:rPr>
          <w:rFonts w:ascii="Arial" w:hAnsi="Arial" w:cs="Arial"/>
        </w:rPr>
        <w:t>, automóviles,</w:t>
      </w:r>
      <w:r w:rsidR="00F43ADC" w:rsidRPr="006F1202">
        <w:rPr>
          <w:rFonts w:ascii="Arial" w:hAnsi="Arial" w:cs="Arial"/>
        </w:rPr>
        <w:t xml:space="preserve"> de motores ligeros,</w:t>
      </w:r>
      <w:r w:rsidR="006E04D0" w:rsidRPr="006F1202">
        <w:rPr>
          <w:rFonts w:ascii="Arial" w:hAnsi="Arial" w:cs="Arial"/>
        </w:rPr>
        <w:t xml:space="preserve"> coches, camionetas, para el transporte de personas o cosas, remolques y cualesquiera </w:t>
      </w:r>
      <w:r w:rsidR="00F43ADC" w:rsidRPr="006F1202">
        <w:rPr>
          <w:rFonts w:ascii="Arial" w:hAnsi="Arial" w:cs="Arial"/>
        </w:rPr>
        <w:t xml:space="preserve">otros vehículos, con o sin conductor, así como la compra, reparación, mantenimiento y venta de </w:t>
      </w:r>
      <w:r w:rsidR="00830448" w:rsidRPr="006F1202">
        <w:rPr>
          <w:rFonts w:ascii="Arial" w:hAnsi="Arial" w:cs="Arial"/>
        </w:rPr>
        <w:t>estos</w:t>
      </w:r>
      <w:r w:rsidR="00F43ADC" w:rsidRPr="006F1202">
        <w:rPr>
          <w:rFonts w:ascii="Arial" w:hAnsi="Arial" w:cs="Arial"/>
        </w:rPr>
        <w:t>.</w:t>
      </w:r>
      <w:r w:rsidR="006E04D0" w:rsidRPr="006F1202">
        <w:rPr>
          <w:rFonts w:ascii="Arial" w:hAnsi="Arial" w:cs="Arial"/>
        </w:rPr>
        <w:t xml:space="preserve"> </w:t>
      </w:r>
    </w:p>
    <w:p w14:paraId="079E5A84" w14:textId="1952D41D" w:rsidR="00C13C2C" w:rsidRPr="00C13C2C" w:rsidRDefault="000D0155" w:rsidP="00C13C2C">
      <w:pPr>
        <w:pStyle w:val="Prrafodelista"/>
        <w:numPr>
          <w:ilvl w:val="0"/>
          <w:numId w:val="12"/>
        </w:numPr>
        <w:rPr>
          <w:rFonts w:ascii="Arial" w:hAnsi="Arial" w:cs="Arial"/>
          <w:b/>
          <w:bCs/>
        </w:rPr>
      </w:pPr>
      <w:r w:rsidRPr="00C13C2C">
        <w:rPr>
          <w:rFonts w:ascii="Arial" w:hAnsi="Arial" w:cs="Arial"/>
          <w:b/>
          <w:bCs/>
        </w:rPr>
        <w:t>Número</w:t>
      </w:r>
      <w:r w:rsidR="00C13C2C" w:rsidRPr="00C13C2C">
        <w:rPr>
          <w:rFonts w:ascii="Arial" w:hAnsi="Arial" w:cs="Arial"/>
          <w:b/>
          <w:bCs/>
        </w:rPr>
        <w:t xml:space="preserve"> de empleados.</w:t>
      </w:r>
    </w:p>
    <w:p w14:paraId="2636AB56" w14:textId="677FA1D4" w:rsidR="00494E63" w:rsidRDefault="006D5C77" w:rsidP="009B63D8">
      <w:pPr>
        <w:rPr>
          <w:rFonts w:ascii="Arial" w:hAnsi="Arial" w:cs="Arial"/>
        </w:rPr>
      </w:pPr>
      <w:r>
        <w:rPr>
          <w:rFonts w:ascii="Arial" w:hAnsi="Arial" w:cs="Arial"/>
        </w:rPr>
        <w:t>Actualmente</w:t>
      </w:r>
      <w:r w:rsidR="001670DF" w:rsidRPr="006F1202">
        <w:rPr>
          <w:rFonts w:ascii="Arial" w:hAnsi="Arial" w:cs="Arial"/>
        </w:rPr>
        <w:t xml:space="preserve"> existen </w:t>
      </w:r>
      <w:r w:rsidR="00E06B17">
        <w:rPr>
          <w:rFonts w:ascii="Arial" w:hAnsi="Arial" w:cs="Arial"/>
        </w:rPr>
        <w:t>563</w:t>
      </w:r>
      <w:r w:rsidR="001670DF" w:rsidRPr="006F1202">
        <w:rPr>
          <w:rFonts w:ascii="Arial" w:hAnsi="Arial" w:cs="Arial"/>
        </w:rPr>
        <w:t xml:space="preserve"> empleados en nómina</w:t>
      </w:r>
      <w:r>
        <w:rPr>
          <w:rFonts w:ascii="Arial" w:hAnsi="Arial" w:cs="Arial"/>
        </w:rPr>
        <w:t xml:space="preserve"> en Europcar IB, SA</w:t>
      </w:r>
      <w:r w:rsidR="001670DF" w:rsidRPr="006F1202">
        <w:rPr>
          <w:rFonts w:ascii="Arial" w:hAnsi="Arial" w:cs="Arial"/>
        </w:rPr>
        <w:t>.</w:t>
      </w:r>
    </w:p>
    <w:p w14:paraId="55C7B59A" w14:textId="77777777" w:rsidR="00392E03" w:rsidRPr="006F1202" w:rsidRDefault="00392E03" w:rsidP="009B63D8">
      <w:pPr>
        <w:rPr>
          <w:rFonts w:ascii="Arial" w:hAnsi="Arial" w:cs="Arial"/>
        </w:rPr>
      </w:pPr>
    </w:p>
    <w:p w14:paraId="32B7DBF2" w14:textId="5CABFBB2" w:rsidR="00494E63" w:rsidRPr="00C13C2C" w:rsidRDefault="00494E63" w:rsidP="00C13C2C">
      <w:pPr>
        <w:pStyle w:val="Prrafodelista"/>
        <w:numPr>
          <w:ilvl w:val="0"/>
          <w:numId w:val="12"/>
        </w:numPr>
        <w:rPr>
          <w:rFonts w:ascii="Arial" w:hAnsi="Arial" w:cs="Arial"/>
          <w:b/>
          <w:bCs/>
        </w:rPr>
      </w:pPr>
      <w:r w:rsidRPr="00C13C2C">
        <w:rPr>
          <w:rFonts w:ascii="Arial" w:hAnsi="Arial" w:cs="Arial"/>
          <w:b/>
          <w:bCs/>
        </w:rPr>
        <w:t>Cargos y organigrama</w:t>
      </w:r>
      <w:r w:rsidR="00F32A9C" w:rsidRPr="00C13C2C">
        <w:rPr>
          <w:rFonts w:ascii="Arial" w:hAnsi="Arial" w:cs="Arial"/>
          <w:b/>
          <w:bCs/>
        </w:rPr>
        <w:t xml:space="preserve"> de </w:t>
      </w:r>
      <w:proofErr w:type="spellStart"/>
      <w:r w:rsidR="00F32A9C" w:rsidRPr="00C13C2C">
        <w:rPr>
          <w:rFonts w:ascii="Arial" w:hAnsi="Arial" w:cs="Arial"/>
          <w:b/>
          <w:bCs/>
        </w:rPr>
        <w:t>E</w:t>
      </w:r>
      <w:r w:rsidR="00AB49DD" w:rsidRPr="00C13C2C">
        <w:rPr>
          <w:rFonts w:ascii="Arial" w:hAnsi="Arial" w:cs="Arial"/>
          <w:b/>
          <w:bCs/>
        </w:rPr>
        <w:t>cho</w:t>
      </w:r>
      <w:r w:rsidR="00F32A9C" w:rsidRPr="00C13C2C">
        <w:rPr>
          <w:rFonts w:ascii="Arial" w:hAnsi="Arial" w:cs="Arial"/>
          <w:b/>
          <w:bCs/>
        </w:rPr>
        <w:t>car</w:t>
      </w:r>
      <w:proofErr w:type="spellEnd"/>
      <w:r w:rsidR="00F32A9C" w:rsidRPr="00C13C2C">
        <w:rPr>
          <w:rFonts w:ascii="Arial" w:hAnsi="Arial" w:cs="Arial"/>
          <w:b/>
          <w:bCs/>
        </w:rPr>
        <w:t xml:space="preserve"> IB, SA</w:t>
      </w:r>
      <w:r w:rsidR="00C13C2C">
        <w:rPr>
          <w:rFonts w:ascii="Arial" w:hAnsi="Arial" w:cs="Arial"/>
          <w:b/>
          <w:bCs/>
        </w:rPr>
        <w:t>.</w:t>
      </w:r>
    </w:p>
    <w:p w14:paraId="2D2A7B60" w14:textId="4E379AA1" w:rsidR="006038FB" w:rsidRPr="006F1202" w:rsidRDefault="00E96205" w:rsidP="009B63D8">
      <w:pPr>
        <w:rPr>
          <w:rFonts w:ascii="Arial" w:hAnsi="Arial" w:cs="Arial"/>
        </w:rPr>
      </w:pPr>
      <w:r w:rsidRPr="006F1202">
        <w:rPr>
          <w:rFonts w:ascii="Arial" w:hAnsi="Arial" w:cs="Arial"/>
        </w:rPr>
        <w:t>Comité de dirección.</w:t>
      </w:r>
      <w:r w:rsidR="00BB2065" w:rsidRPr="006F1202">
        <w:rPr>
          <w:rFonts w:ascii="Arial" w:hAnsi="Arial" w:cs="Arial"/>
        </w:rPr>
        <w:t xml:space="preserve"> </w:t>
      </w:r>
      <w:r w:rsidR="006038FB" w:rsidRPr="006F1202">
        <w:rPr>
          <w:rFonts w:ascii="Arial" w:hAnsi="Arial" w:cs="Arial"/>
        </w:rPr>
        <w:t>Country Manager</w:t>
      </w:r>
      <w:r w:rsidR="001932CF">
        <w:rPr>
          <w:rFonts w:ascii="Arial" w:hAnsi="Arial" w:cs="Arial"/>
        </w:rPr>
        <w:t>,</w:t>
      </w:r>
      <w:r w:rsidR="006038FB" w:rsidRPr="006F1202">
        <w:rPr>
          <w:rFonts w:ascii="Arial" w:hAnsi="Arial" w:cs="Arial"/>
        </w:rPr>
        <w:t xml:space="preserve"> </w:t>
      </w:r>
      <w:r w:rsidR="002A2FAC" w:rsidRPr="006F1202">
        <w:rPr>
          <w:rFonts w:ascii="Arial" w:hAnsi="Arial" w:cs="Arial"/>
        </w:rPr>
        <w:t>director</w:t>
      </w:r>
      <w:r w:rsidR="006038FB" w:rsidRPr="006F1202">
        <w:rPr>
          <w:rFonts w:ascii="Arial" w:hAnsi="Arial" w:cs="Arial"/>
        </w:rPr>
        <w:t xml:space="preserve"> de finanzas, RCM director, </w:t>
      </w:r>
      <w:r w:rsidR="00B711A9" w:rsidRPr="006F1202">
        <w:rPr>
          <w:rFonts w:ascii="Arial" w:hAnsi="Arial" w:cs="Arial"/>
        </w:rPr>
        <w:t xml:space="preserve">Fleet </w:t>
      </w:r>
      <w:proofErr w:type="gramStart"/>
      <w:r w:rsidR="00B711A9" w:rsidRPr="006F1202">
        <w:rPr>
          <w:rFonts w:ascii="Arial" w:hAnsi="Arial" w:cs="Arial"/>
        </w:rPr>
        <w:t>Director</w:t>
      </w:r>
      <w:proofErr w:type="gramEnd"/>
      <w:r w:rsidR="00B711A9" w:rsidRPr="006F1202">
        <w:rPr>
          <w:rFonts w:ascii="Arial" w:hAnsi="Arial" w:cs="Arial"/>
        </w:rPr>
        <w:t xml:space="preserve"> EG, Director Comercial, Director de operaciones, Director de Recursos Humanos. </w:t>
      </w:r>
    </w:p>
    <w:p w14:paraId="4668C5C3" w14:textId="0625BE04" w:rsidR="00D4309B" w:rsidRPr="006F1202" w:rsidRDefault="009C7347" w:rsidP="009B63D8">
      <w:pPr>
        <w:rPr>
          <w:rFonts w:ascii="Arial" w:hAnsi="Arial" w:cs="Arial"/>
        </w:rPr>
      </w:pPr>
      <w:r w:rsidRPr="006F1202">
        <w:rPr>
          <w:rFonts w:ascii="Arial" w:hAnsi="Arial" w:cs="Arial"/>
        </w:rPr>
        <w:t xml:space="preserve">Operaciones. </w:t>
      </w:r>
      <w:r w:rsidR="00D4309B" w:rsidRPr="006F1202">
        <w:rPr>
          <w:rFonts w:ascii="Arial" w:hAnsi="Arial" w:cs="Arial"/>
        </w:rPr>
        <w:t>Director de Operaciones</w:t>
      </w:r>
      <w:r w:rsidR="00B07921" w:rsidRPr="006F1202">
        <w:rPr>
          <w:rFonts w:ascii="Arial" w:hAnsi="Arial" w:cs="Arial"/>
        </w:rPr>
        <w:t xml:space="preserve">: </w:t>
      </w:r>
      <w:proofErr w:type="spellStart"/>
      <w:r w:rsidR="00B07921" w:rsidRPr="006F1202">
        <w:rPr>
          <w:rFonts w:ascii="Arial" w:hAnsi="Arial" w:cs="Arial"/>
        </w:rPr>
        <w:t>Heads</w:t>
      </w:r>
      <w:proofErr w:type="spellEnd"/>
      <w:r w:rsidR="00B07921" w:rsidRPr="006F1202">
        <w:rPr>
          <w:rFonts w:ascii="Arial" w:hAnsi="Arial" w:cs="Arial"/>
        </w:rPr>
        <w:t xml:space="preserve">, </w:t>
      </w:r>
      <w:proofErr w:type="spellStart"/>
      <w:r w:rsidR="00B07921" w:rsidRPr="006F1202">
        <w:rPr>
          <w:rFonts w:ascii="Arial" w:hAnsi="Arial" w:cs="Arial"/>
        </w:rPr>
        <w:t>Area</w:t>
      </w:r>
      <w:proofErr w:type="spellEnd"/>
      <w:r w:rsidR="00B07921" w:rsidRPr="006F1202">
        <w:rPr>
          <w:rFonts w:ascii="Arial" w:hAnsi="Arial" w:cs="Arial"/>
        </w:rPr>
        <w:t xml:space="preserve"> Manager, </w:t>
      </w:r>
      <w:proofErr w:type="spellStart"/>
      <w:r w:rsidR="00B07921" w:rsidRPr="006F1202">
        <w:rPr>
          <w:rFonts w:ascii="Arial" w:hAnsi="Arial" w:cs="Arial"/>
        </w:rPr>
        <w:t>Station</w:t>
      </w:r>
      <w:proofErr w:type="spellEnd"/>
      <w:r w:rsidR="00B07921" w:rsidRPr="006F1202">
        <w:rPr>
          <w:rFonts w:ascii="Arial" w:hAnsi="Arial" w:cs="Arial"/>
        </w:rPr>
        <w:t xml:space="preserve"> Manager, </w:t>
      </w:r>
      <w:proofErr w:type="spellStart"/>
      <w:r w:rsidR="00B07921" w:rsidRPr="006F1202">
        <w:rPr>
          <w:rFonts w:ascii="Arial" w:hAnsi="Arial" w:cs="Arial"/>
        </w:rPr>
        <w:t>Team</w:t>
      </w:r>
      <w:proofErr w:type="spellEnd"/>
      <w:r w:rsidR="00B07921" w:rsidRPr="006F1202">
        <w:rPr>
          <w:rFonts w:ascii="Arial" w:hAnsi="Arial" w:cs="Arial"/>
        </w:rPr>
        <w:t xml:space="preserve"> Leader,  </w:t>
      </w:r>
      <w:proofErr w:type="spellStart"/>
      <w:r w:rsidR="00B07921" w:rsidRPr="006F1202">
        <w:rPr>
          <w:rFonts w:ascii="Arial" w:hAnsi="Arial" w:cs="Arial"/>
        </w:rPr>
        <w:t>Rental</w:t>
      </w:r>
      <w:proofErr w:type="spellEnd"/>
      <w:r w:rsidR="00B07921" w:rsidRPr="006F1202">
        <w:rPr>
          <w:rFonts w:ascii="Arial" w:hAnsi="Arial" w:cs="Arial"/>
        </w:rPr>
        <w:t xml:space="preserve"> </w:t>
      </w:r>
      <w:proofErr w:type="spellStart"/>
      <w:r w:rsidR="00B07921" w:rsidRPr="006F1202">
        <w:rPr>
          <w:rFonts w:ascii="Arial" w:hAnsi="Arial" w:cs="Arial"/>
        </w:rPr>
        <w:t>Agent</w:t>
      </w:r>
      <w:proofErr w:type="spellEnd"/>
      <w:r w:rsidR="00B07921" w:rsidRPr="006F1202">
        <w:rPr>
          <w:rFonts w:ascii="Arial" w:hAnsi="Arial" w:cs="Arial"/>
        </w:rPr>
        <w:t>.</w:t>
      </w:r>
    </w:p>
    <w:p w14:paraId="6FE461F2" w14:textId="626EFE9D" w:rsidR="00B07921" w:rsidRPr="006F1202" w:rsidRDefault="009C7347" w:rsidP="009B63D8">
      <w:pPr>
        <w:rPr>
          <w:rFonts w:ascii="Arial" w:hAnsi="Arial" w:cs="Arial"/>
        </w:rPr>
      </w:pPr>
      <w:r w:rsidRPr="006F1202">
        <w:rPr>
          <w:rFonts w:ascii="Arial" w:hAnsi="Arial" w:cs="Arial"/>
        </w:rPr>
        <w:t xml:space="preserve">Recursos Humanos. </w:t>
      </w:r>
      <w:r w:rsidR="00A24A78" w:rsidRPr="006F1202">
        <w:rPr>
          <w:rFonts w:ascii="Arial" w:hAnsi="Arial" w:cs="Arial"/>
        </w:rPr>
        <w:t>Director Recursos Humanos</w:t>
      </w:r>
      <w:r w:rsidR="00CE4B57" w:rsidRPr="006F1202">
        <w:rPr>
          <w:rFonts w:ascii="Arial" w:hAnsi="Arial" w:cs="Arial"/>
        </w:rPr>
        <w:t xml:space="preserve">: Desarrollo y Formación, Reclutamiento, Administración de RH, </w:t>
      </w:r>
      <w:r w:rsidR="00D27038" w:rsidRPr="006F1202">
        <w:rPr>
          <w:rFonts w:ascii="Arial" w:hAnsi="Arial" w:cs="Arial"/>
        </w:rPr>
        <w:t>Prevención de Riesgos Laborales</w:t>
      </w:r>
      <w:r w:rsidR="000C3A0D" w:rsidRPr="006F1202">
        <w:rPr>
          <w:rFonts w:ascii="Arial" w:hAnsi="Arial" w:cs="Arial"/>
        </w:rPr>
        <w:t>.</w:t>
      </w:r>
    </w:p>
    <w:p w14:paraId="687A4748" w14:textId="6496BCD7" w:rsidR="000C3A0D" w:rsidRPr="006F1202" w:rsidRDefault="002F0809" w:rsidP="009B63D8">
      <w:pPr>
        <w:rPr>
          <w:rFonts w:ascii="Arial" w:hAnsi="Arial" w:cs="Arial"/>
        </w:rPr>
      </w:pPr>
      <w:r w:rsidRPr="006F1202">
        <w:rPr>
          <w:rFonts w:ascii="Arial" w:hAnsi="Arial" w:cs="Arial"/>
        </w:rPr>
        <w:t>Comercial</w:t>
      </w:r>
      <w:r w:rsidR="000D5764" w:rsidRPr="006F1202">
        <w:rPr>
          <w:rFonts w:ascii="Arial" w:hAnsi="Arial" w:cs="Arial"/>
        </w:rPr>
        <w:t xml:space="preserve"> </w:t>
      </w:r>
      <w:r w:rsidRPr="006F1202">
        <w:rPr>
          <w:rFonts w:ascii="Arial" w:hAnsi="Arial" w:cs="Arial"/>
        </w:rPr>
        <w:t xml:space="preserve">(Servicio al cliente, GDS y </w:t>
      </w:r>
      <w:proofErr w:type="spellStart"/>
      <w:r w:rsidRPr="006F1202">
        <w:rPr>
          <w:rFonts w:ascii="Arial" w:hAnsi="Arial" w:cs="Arial"/>
        </w:rPr>
        <w:t>Telesales</w:t>
      </w:r>
      <w:proofErr w:type="spellEnd"/>
      <w:r w:rsidRPr="006F1202">
        <w:rPr>
          <w:rFonts w:ascii="Arial" w:hAnsi="Arial" w:cs="Arial"/>
        </w:rPr>
        <w:t xml:space="preserve">); Atención al cliente, administración de ventas, </w:t>
      </w:r>
      <w:proofErr w:type="spellStart"/>
      <w:r w:rsidR="000D5764" w:rsidRPr="006F1202">
        <w:rPr>
          <w:rFonts w:ascii="Arial" w:hAnsi="Arial" w:cs="Arial"/>
        </w:rPr>
        <w:t>Call</w:t>
      </w:r>
      <w:proofErr w:type="spellEnd"/>
      <w:r w:rsidR="000D5764" w:rsidRPr="006F1202">
        <w:rPr>
          <w:rFonts w:ascii="Arial" w:hAnsi="Arial" w:cs="Arial"/>
        </w:rPr>
        <w:t xml:space="preserve"> center, </w:t>
      </w:r>
      <w:proofErr w:type="spellStart"/>
      <w:r w:rsidR="000D5764" w:rsidRPr="006F1202">
        <w:rPr>
          <w:rFonts w:ascii="Arial" w:hAnsi="Arial" w:cs="Arial"/>
        </w:rPr>
        <w:t>Telesales</w:t>
      </w:r>
      <w:proofErr w:type="spellEnd"/>
      <w:r w:rsidR="000D5764" w:rsidRPr="006F1202">
        <w:rPr>
          <w:rFonts w:ascii="Arial" w:hAnsi="Arial" w:cs="Arial"/>
        </w:rPr>
        <w:t>.</w:t>
      </w:r>
    </w:p>
    <w:p w14:paraId="764F1483" w14:textId="4C833016" w:rsidR="000D1E0E" w:rsidRPr="006F1202" w:rsidRDefault="000D1E0E" w:rsidP="009B63D8">
      <w:pPr>
        <w:rPr>
          <w:rFonts w:ascii="Arial" w:hAnsi="Arial" w:cs="Arial"/>
        </w:rPr>
      </w:pPr>
      <w:r w:rsidRPr="006F1202">
        <w:rPr>
          <w:rFonts w:ascii="Arial" w:hAnsi="Arial" w:cs="Arial"/>
        </w:rPr>
        <w:t>Comercial (Sales B2B)</w:t>
      </w:r>
      <w:r w:rsidR="00D43E76" w:rsidRPr="006F1202">
        <w:rPr>
          <w:rFonts w:ascii="Arial" w:hAnsi="Arial" w:cs="Arial"/>
        </w:rPr>
        <w:t xml:space="preserve">: Key </w:t>
      </w:r>
      <w:proofErr w:type="spellStart"/>
      <w:r w:rsidR="00D43E76" w:rsidRPr="006F1202">
        <w:rPr>
          <w:rFonts w:ascii="Arial" w:hAnsi="Arial" w:cs="Arial"/>
        </w:rPr>
        <w:t>account</w:t>
      </w:r>
      <w:proofErr w:type="spellEnd"/>
      <w:r w:rsidR="00D43E76" w:rsidRPr="006F1202">
        <w:rPr>
          <w:rFonts w:ascii="Arial" w:hAnsi="Arial" w:cs="Arial"/>
        </w:rPr>
        <w:t xml:space="preserve"> manager.</w:t>
      </w:r>
    </w:p>
    <w:p w14:paraId="154063CD" w14:textId="7108B965" w:rsidR="00D43E76" w:rsidRPr="006F1202" w:rsidRDefault="00D43E76" w:rsidP="009B63D8">
      <w:pPr>
        <w:rPr>
          <w:rFonts w:ascii="Arial" w:hAnsi="Arial" w:cs="Arial"/>
        </w:rPr>
      </w:pPr>
      <w:r w:rsidRPr="006F1202">
        <w:rPr>
          <w:rFonts w:ascii="Arial" w:hAnsi="Arial" w:cs="Arial"/>
        </w:rPr>
        <w:t>Comercial (</w:t>
      </w:r>
      <w:proofErr w:type="spellStart"/>
      <w:r w:rsidRPr="006F1202">
        <w:rPr>
          <w:rFonts w:ascii="Arial" w:hAnsi="Arial" w:cs="Arial"/>
        </w:rPr>
        <w:t>Incoming</w:t>
      </w:r>
      <w:proofErr w:type="spellEnd"/>
      <w:r w:rsidRPr="006F1202">
        <w:rPr>
          <w:rFonts w:ascii="Arial" w:hAnsi="Arial" w:cs="Arial"/>
        </w:rPr>
        <w:t xml:space="preserve"> &amp; </w:t>
      </w:r>
      <w:proofErr w:type="spellStart"/>
      <w:r w:rsidRPr="006F1202">
        <w:rPr>
          <w:rFonts w:ascii="Arial" w:hAnsi="Arial" w:cs="Arial"/>
        </w:rPr>
        <w:t>Leisure</w:t>
      </w:r>
      <w:proofErr w:type="spellEnd"/>
      <w:r w:rsidRPr="006F1202">
        <w:rPr>
          <w:rFonts w:ascii="Arial" w:hAnsi="Arial" w:cs="Arial"/>
        </w:rPr>
        <w:t xml:space="preserve">): </w:t>
      </w:r>
      <w:r w:rsidR="00807C9F" w:rsidRPr="006F1202">
        <w:rPr>
          <w:rFonts w:ascii="Arial" w:hAnsi="Arial" w:cs="Arial"/>
        </w:rPr>
        <w:t xml:space="preserve">Marketing y comunicación, </w:t>
      </w:r>
      <w:r w:rsidR="00F95BA7" w:rsidRPr="006F1202">
        <w:rPr>
          <w:rFonts w:ascii="Arial" w:hAnsi="Arial" w:cs="Arial"/>
        </w:rPr>
        <w:t>B2B &amp; B2C.</w:t>
      </w:r>
    </w:p>
    <w:p w14:paraId="566F1A21" w14:textId="3D543E12" w:rsidR="00F95BA7" w:rsidRPr="006F1202" w:rsidRDefault="003167A3" w:rsidP="009B63D8">
      <w:pPr>
        <w:rPr>
          <w:rFonts w:ascii="Arial" w:hAnsi="Arial" w:cs="Arial"/>
        </w:rPr>
      </w:pPr>
      <w:r w:rsidRPr="006F1202">
        <w:rPr>
          <w:rFonts w:ascii="Arial" w:hAnsi="Arial" w:cs="Arial"/>
        </w:rPr>
        <w:t xml:space="preserve">Finanzas. </w:t>
      </w:r>
      <w:r w:rsidR="00B0410E" w:rsidRPr="006F1202">
        <w:rPr>
          <w:rFonts w:ascii="Arial" w:hAnsi="Arial" w:cs="Arial"/>
        </w:rPr>
        <w:t xml:space="preserve">Director de Finanzas: </w:t>
      </w:r>
      <w:r w:rsidR="002A2FAC" w:rsidRPr="006F1202">
        <w:rPr>
          <w:rFonts w:ascii="Arial" w:hAnsi="Arial" w:cs="Arial"/>
        </w:rPr>
        <w:t>Administración</w:t>
      </w:r>
      <w:r w:rsidR="00B0410E" w:rsidRPr="006F1202">
        <w:rPr>
          <w:rFonts w:ascii="Arial" w:hAnsi="Arial" w:cs="Arial"/>
        </w:rPr>
        <w:t xml:space="preserve"> y tasas, </w:t>
      </w:r>
      <w:proofErr w:type="spellStart"/>
      <w:r w:rsidR="000F5E46" w:rsidRPr="006F1202">
        <w:rPr>
          <w:rFonts w:ascii="Arial" w:hAnsi="Arial" w:cs="Arial"/>
        </w:rPr>
        <w:t>Purchasing</w:t>
      </w:r>
      <w:proofErr w:type="spellEnd"/>
      <w:r w:rsidR="000F5E46" w:rsidRPr="006F1202">
        <w:rPr>
          <w:rFonts w:ascii="Arial" w:hAnsi="Arial" w:cs="Arial"/>
        </w:rPr>
        <w:t xml:space="preserve"> &amp; facilites, IT, </w:t>
      </w:r>
      <w:proofErr w:type="spellStart"/>
      <w:r w:rsidR="000F5E46" w:rsidRPr="006F1202">
        <w:rPr>
          <w:rFonts w:ascii="Arial" w:hAnsi="Arial" w:cs="Arial"/>
        </w:rPr>
        <w:t>Controlling</w:t>
      </w:r>
      <w:proofErr w:type="spellEnd"/>
      <w:r w:rsidR="000F5E46" w:rsidRPr="006F1202">
        <w:rPr>
          <w:rFonts w:ascii="Arial" w:hAnsi="Arial" w:cs="Arial"/>
        </w:rPr>
        <w:t>, Calidad y CSR.</w:t>
      </w:r>
    </w:p>
    <w:p w14:paraId="32D9C658" w14:textId="1E016AD5" w:rsidR="000F5E46" w:rsidRPr="006F1202" w:rsidRDefault="003167A3" w:rsidP="009B63D8">
      <w:pPr>
        <w:rPr>
          <w:rFonts w:ascii="Arial" w:hAnsi="Arial" w:cs="Arial"/>
        </w:rPr>
      </w:pPr>
      <w:r w:rsidRPr="006F1202">
        <w:rPr>
          <w:rFonts w:ascii="Arial" w:hAnsi="Arial" w:cs="Arial"/>
        </w:rPr>
        <w:t xml:space="preserve">Fleet. </w:t>
      </w:r>
      <w:r w:rsidR="002953EA" w:rsidRPr="006F1202">
        <w:rPr>
          <w:rFonts w:ascii="Arial" w:hAnsi="Arial" w:cs="Arial"/>
        </w:rPr>
        <w:t xml:space="preserve">Director de Flota: </w:t>
      </w:r>
      <w:proofErr w:type="spellStart"/>
      <w:r w:rsidR="002953EA" w:rsidRPr="006F1202">
        <w:rPr>
          <w:rFonts w:ascii="Arial" w:hAnsi="Arial" w:cs="Arial"/>
        </w:rPr>
        <w:t>Defleeting</w:t>
      </w:r>
      <w:proofErr w:type="spellEnd"/>
      <w:r w:rsidR="002953EA" w:rsidRPr="006F1202">
        <w:rPr>
          <w:rFonts w:ascii="Arial" w:hAnsi="Arial" w:cs="Arial"/>
        </w:rPr>
        <w:t xml:space="preserve"> y </w:t>
      </w:r>
      <w:proofErr w:type="spellStart"/>
      <w:r w:rsidR="002953EA" w:rsidRPr="006F1202">
        <w:rPr>
          <w:rFonts w:ascii="Arial" w:hAnsi="Arial" w:cs="Arial"/>
        </w:rPr>
        <w:t>remarketing</w:t>
      </w:r>
      <w:proofErr w:type="spellEnd"/>
      <w:r w:rsidR="002953EA" w:rsidRPr="006F1202">
        <w:rPr>
          <w:rFonts w:ascii="Arial" w:hAnsi="Arial" w:cs="Arial"/>
        </w:rPr>
        <w:t>,</w:t>
      </w:r>
      <w:r w:rsidR="00284F4E" w:rsidRPr="006F1202">
        <w:rPr>
          <w:rFonts w:ascii="Arial" w:hAnsi="Arial" w:cs="Arial"/>
        </w:rPr>
        <w:t xml:space="preserve"> </w:t>
      </w:r>
      <w:proofErr w:type="spellStart"/>
      <w:r w:rsidR="00284F4E" w:rsidRPr="006F1202">
        <w:rPr>
          <w:rFonts w:ascii="Arial" w:hAnsi="Arial" w:cs="Arial"/>
        </w:rPr>
        <w:t>Planning</w:t>
      </w:r>
      <w:proofErr w:type="spellEnd"/>
      <w:r w:rsidR="00284F4E" w:rsidRPr="006F1202">
        <w:rPr>
          <w:rFonts w:ascii="Arial" w:hAnsi="Arial" w:cs="Arial"/>
        </w:rPr>
        <w:t>, Seguros y reparaciones, Mantenimiento.</w:t>
      </w:r>
    </w:p>
    <w:p w14:paraId="428C7837" w14:textId="324DAACD" w:rsidR="0003658C" w:rsidRPr="006F1202" w:rsidRDefault="000D5B73" w:rsidP="009B63D8">
      <w:pPr>
        <w:rPr>
          <w:rFonts w:ascii="Arial" w:hAnsi="Arial" w:cs="Arial"/>
        </w:rPr>
      </w:pPr>
      <w:proofErr w:type="spellStart"/>
      <w:r w:rsidRPr="006F1202">
        <w:rPr>
          <w:rFonts w:ascii="Arial" w:hAnsi="Arial" w:cs="Arial"/>
        </w:rPr>
        <w:t>Revenue</w:t>
      </w:r>
      <w:proofErr w:type="spellEnd"/>
      <w:r w:rsidRPr="006F1202">
        <w:rPr>
          <w:rFonts w:ascii="Arial" w:hAnsi="Arial" w:cs="Arial"/>
        </w:rPr>
        <w:t xml:space="preserve"> &amp; </w:t>
      </w:r>
      <w:proofErr w:type="spellStart"/>
      <w:r w:rsidRPr="006F1202">
        <w:rPr>
          <w:rFonts w:ascii="Arial" w:hAnsi="Arial" w:cs="Arial"/>
        </w:rPr>
        <w:t>Capacity.</w:t>
      </w:r>
      <w:r w:rsidR="0003658C" w:rsidRPr="006F1202">
        <w:rPr>
          <w:rFonts w:ascii="Arial" w:hAnsi="Arial" w:cs="Arial"/>
        </w:rPr>
        <w:t>RCM</w:t>
      </w:r>
      <w:proofErr w:type="spellEnd"/>
      <w:r w:rsidR="0003658C" w:rsidRPr="006F1202">
        <w:rPr>
          <w:rFonts w:ascii="Arial" w:hAnsi="Arial" w:cs="Arial"/>
        </w:rPr>
        <w:t xml:space="preserve"> Director: </w:t>
      </w:r>
      <w:proofErr w:type="spellStart"/>
      <w:r w:rsidR="0003658C" w:rsidRPr="006F1202">
        <w:rPr>
          <w:rFonts w:ascii="Arial" w:hAnsi="Arial" w:cs="Arial"/>
        </w:rPr>
        <w:t>Capacity</w:t>
      </w:r>
      <w:proofErr w:type="spellEnd"/>
      <w:r w:rsidR="0003658C" w:rsidRPr="006F1202">
        <w:rPr>
          <w:rFonts w:ascii="Arial" w:hAnsi="Arial" w:cs="Arial"/>
        </w:rPr>
        <w:t xml:space="preserve">, </w:t>
      </w:r>
      <w:proofErr w:type="spellStart"/>
      <w:r w:rsidR="0003658C" w:rsidRPr="006F1202">
        <w:rPr>
          <w:rFonts w:ascii="Arial" w:hAnsi="Arial" w:cs="Arial"/>
        </w:rPr>
        <w:t>Pricing</w:t>
      </w:r>
      <w:proofErr w:type="spellEnd"/>
      <w:r w:rsidR="0003658C" w:rsidRPr="006F1202">
        <w:rPr>
          <w:rFonts w:ascii="Arial" w:hAnsi="Arial" w:cs="Arial"/>
        </w:rPr>
        <w:t xml:space="preserve">, </w:t>
      </w:r>
      <w:proofErr w:type="spellStart"/>
      <w:r w:rsidR="0003658C" w:rsidRPr="006F1202">
        <w:rPr>
          <w:rFonts w:ascii="Arial" w:hAnsi="Arial" w:cs="Arial"/>
        </w:rPr>
        <w:t>R</w:t>
      </w:r>
      <w:r w:rsidR="002D2CAE">
        <w:rPr>
          <w:rFonts w:ascii="Arial" w:hAnsi="Arial" w:cs="Arial"/>
        </w:rPr>
        <w:t>e</w:t>
      </w:r>
      <w:r w:rsidR="0003658C" w:rsidRPr="006F1202">
        <w:rPr>
          <w:rFonts w:ascii="Arial" w:hAnsi="Arial" w:cs="Arial"/>
        </w:rPr>
        <w:t>venue</w:t>
      </w:r>
      <w:proofErr w:type="spellEnd"/>
      <w:r w:rsidR="0003658C" w:rsidRPr="006F1202">
        <w:rPr>
          <w:rFonts w:ascii="Arial" w:hAnsi="Arial" w:cs="Arial"/>
        </w:rPr>
        <w:t>.</w:t>
      </w:r>
    </w:p>
    <w:p w14:paraId="475F5BEA" w14:textId="77777777" w:rsidR="001C76B6" w:rsidRDefault="001C76B6" w:rsidP="009B63D8">
      <w:pPr>
        <w:rPr>
          <w:rFonts w:ascii="Arial" w:hAnsi="Arial" w:cs="Arial"/>
        </w:rPr>
      </w:pPr>
    </w:p>
    <w:p w14:paraId="11FC5FD9" w14:textId="77777777" w:rsidR="006A58B4" w:rsidRDefault="006A58B4" w:rsidP="009B63D8">
      <w:pPr>
        <w:rPr>
          <w:rFonts w:ascii="Arial" w:hAnsi="Arial" w:cs="Arial"/>
        </w:rPr>
      </w:pPr>
    </w:p>
    <w:p w14:paraId="02116388" w14:textId="77777777" w:rsidR="006A58B4" w:rsidRPr="006F1202" w:rsidRDefault="006A58B4" w:rsidP="009B63D8">
      <w:pPr>
        <w:rPr>
          <w:rFonts w:ascii="Arial" w:hAnsi="Arial" w:cs="Arial"/>
        </w:rPr>
      </w:pPr>
    </w:p>
    <w:p w14:paraId="2606466F" w14:textId="77777777" w:rsidR="00DF5791" w:rsidRDefault="001C76B6" w:rsidP="00136B83">
      <w:pPr>
        <w:pStyle w:val="Prrafodelista"/>
        <w:numPr>
          <w:ilvl w:val="0"/>
          <w:numId w:val="12"/>
        </w:numPr>
        <w:rPr>
          <w:rFonts w:ascii="Arial" w:hAnsi="Arial" w:cs="Arial"/>
        </w:rPr>
      </w:pPr>
      <w:proofErr w:type="gramStart"/>
      <w:r w:rsidRPr="00136B83">
        <w:rPr>
          <w:rFonts w:ascii="Arial" w:hAnsi="Arial" w:cs="Arial"/>
          <w:b/>
          <w:bCs/>
        </w:rPr>
        <w:lastRenderedPageBreak/>
        <w:t>Necesidades a cubrir</w:t>
      </w:r>
      <w:proofErr w:type="gramEnd"/>
      <w:r w:rsidRPr="00136B83">
        <w:rPr>
          <w:rFonts w:ascii="Arial" w:hAnsi="Arial" w:cs="Arial"/>
          <w:b/>
          <w:bCs/>
        </w:rPr>
        <w:t xml:space="preserve"> por departamento</w:t>
      </w:r>
      <w:r w:rsidR="00DF5791">
        <w:rPr>
          <w:rFonts w:ascii="Arial" w:hAnsi="Arial" w:cs="Arial"/>
        </w:rPr>
        <w:t>.</w:t>
      </w:r>
    </w:p>
    <w:p w14:paraId="1DC7AE0E" w14:textId="2AE17305" w:rsidR="00136B83" w:rsidRPr="00DF5791" w:rsidRDefault="005C7DFC" w:rsidP="00DF5791">
      <w:pPr>
        <w:ind w:left="360"/>
        <w:rPr>
          <w:rFonts w:ascii="Arial" w:hAnsi="Arial" w:cs="Arial"/>
        </w:rPr>
      </w:pPr>
      <w:r w:rsidRPr="00DF5791">
        <w:rPr>
          <w:rFonts w:ascii="Arial" w:hAnsi="Arial" w:cs="Arial"/>
        </w:rPr>
        <w:t xml:space="preserve"> </w:t>
      </w:r>
      <w:r w:rsidR="00DF5791" w:rsidRPr="00DF5791">
        <w:rPr>
          <w:rFonts w:ascii="Arial" w:hAnsi="Arial" w:cs="Arial"/>
        </w:rPr>
        <w:t>D</w:t>
      </w:r>
      <w:r w:rsidRPr="00DF5791">
        <w:rPr>
          <w:rFonts w:ascii="Arial" w:hAnsi="Arial" w:cs="Arial"/>
        </w:rPr>
        <w:t>esglosando las necesidades mencionadas y cómo podrían adaptarse en el contexto del ERP</w:t>
      </w:r>
      <w:r w:rsidR="00616DBD" w:rsidRPr="00DF5791">
        <w:rPr>
          <w:rFonts w:ascii="Arial" w:hAnsi="Arial" w:cs="Arial"/>
        </w:rPr>
        <w:t xml:space="preserve"> necesita</w:t>
      </w:r>
      <w:r w:rsidR="0060513F" w:rsidRPr="00DF5791">
        <w:rPr>
          <w:rFonts w:ascii="Arial" w:hAnsi="Arial" w:cs="Arial"/>
        </w:rPr>
        <w:t>ndo</w:t>
      </w:r>
      <w:r w:rsidR="00616DBD" w:rsidRPr="00DF5791">
        <w:rPr>
          <w:rFonts w:ascii="Arial" w:hAnsi="Arial" w:cs="Arial"/>
        </w:rPr>
        <w:t xml:space="preserve"> que en cada puesto de trabajo se muestren de manera digital y sencilla los procedimientos asociados a ese puesto:</w:t>
      </w:r>
    </w:p>
    <w:p w14:paraId="0FE3BA86" w14:textId="2549A9AB" w:rsidR="0060513F" w:rsidRDefault="00903824" w:rsidP="0093343C">
      <w:pPr>
        <w:rPr>
          <w:rFonts w:ascii="Arial" w:hAnsi="Arial" w:cs="Arial"/>
        </w:rPr>
      </w:pPr>
      <w:r w:rsidRPr="009579A0">
        <w:rPr>
          <w:rFonts w:ascii="Arial" w:hAnsi="Arial" w:cs="Arial"/>
          <w:b/>
          <w:bCs/>
        </w:rPr>
        <w:t>D</w:t>
      </w:r>
      <w:r w:rsidR="0093343C" w:rsidRPr="00903824">
        <w:rPr>
          <w:rFonts w:ascii="Arial" w:hAnsi="Arial" w:cs="Arial"/>
          <w:b/>
          <w:bCs/>
        </w:rPr>
        <w:t xml:space="preserve">epartamento de </w:t>
      </w:r>
      <w:r w:rsidR="002A2FAC" w:rsidRPr="00903824">
        <w:rPr>
          <w:rFonts w:ascii="Arial" w:hAnsi="Arial" w:cs="Arial"/>
          <w:b/>
          <w:bCs/>
        </w:rPr>
        <w:t>operaciones</w:t>
      </w:r>
      <w:r w:rsidR="0093343C" w:rsidRPr="006F1202">
        <w:rPr>
          <w:rFonts w:ascii="Arial" w:hAnsi="Arial" w:cs="Arial"/>
        </w:rPr>
        <w:t xml:space="preserve"> </w:t>
      </w:r>
    </w:p>
    <w:p w14:paraId="01A7A3EB" w14:textId="77777777" w:rsidR="0060513F" w:rsidRPr="0060513F" w:rsidRDefault="0060513F" w:rsidP="0060513F">
      <w:pPr>
        <w:rPr>
          <w:rFonts w:ascii="Arial" w:hAnsi="Arial" w:cs="Arial"/>
        </w:rPr>
      </w:pPr>
      <w:r w:rsidRPr="0060513F">
        <w:rPr>
          <w:rFonts w:ascii="Arial" w:hAnsi="Arial" w:cs="Arial"/>
        </w:rPr>
        <w:t>Disponibilidad y Gestión de Vehículos</w:t>
      </w:r>
    </w:p>
    <w:p w14:paraId="17482F56" w14:textId="77777777" w:rsidR="0060513F" w:rsidRPr="0060513F" w:rsidRDefault="0060513F" w:rsidP="0060513F">
      <w:pPr>
        <w:numPr>
          <w:ilvl w:val="0"/>
          <w:numId w:val="22"/>
        </w:numPr>
        <w:rPr>
          <w:rFonts w:ascii="Arial" w:hAnsi="Arial" w:cs="Arial"/>
        </w:rPr>
      </w:pPr>
      <w:r w:rsidRPr="0060513F">
        <w:rPr>
          <w:rFonts w:ascii="Arial" w:hAnsi="Arial" w:cs="Arial"/>
        </w:rPr>
        <w:t>Funcionalidad Propuesta: Un módulo que permita visualizar en tiempo real la disponibilidad de vehículos, incluyendo aquellos que están en mantenimiento, reparación, o listos para la venta.</w:t>
      </w:r>
    </w:p>
    <w:p w14:paraId="3E24965C" w14:textId="506A1115" w:rsidR="006B24B8" w:rsidRPr="007A3E7B" w:rsidRDefault="0060513F" w:rsidP="006B24B8">
      <w:pPr>
        <w:numPr>
          <w:ilvl w:val="0"/>
          <w:numId w:val="22"/>
        </w:numPr>
        <w:rPr>
          <w:rFonts w:ascii="Arial" w:hAnsi="Arial" w:cs="Arial"/>
        </w:rPr>
      </w:pPr>
      <w:r w:rsidRPr="0060513F">
        <w:rPr>
          <w:rFonts w:ascii="Arial" w:hAnsi="Arial" w:cs="Arial"/>
        </w:rPr>
        <w:t>Beneficios: Agiliza la asignación de vehículos para nuevas reservas y mejora la rotación de la flota, optimizando la utilización de activos.</w:t>
      </w:r>
    </w:p>
    <w:p w14:paraId="65DDD512" w14:textId="1070EBA0" w:rsidR="0060513F" w:rsidRPr="0060513F" w:rsidRDefault="0060513F" w:rsidP="0060513F">
      <w:pPr>
        <w:rPr>
          <w:rFonts w:ascii="Arial" w:hAnsi="Arial" w:cs="Arial"/>
        </w:rPr>
      </w:pPr>
      <w:r w:rsidRPr="0060513F">
        <w:rPr>
          <w:rFonts w:ascii="Arial" w:hAnsi="Arial" w:cs="Arial"/>
          <w:b/>
          <w:bCs/>
        </w:rPr>
        <w:t xml:space="preserve"> </w:t>
      </w:r>
      <w:r w:rsidRPr="0060513F">
        <w:rPr>
          <w:rFonts w:ascii="Arial" w:hAnsi="Arial" w:cs="Arial"/>
        </w:rPr>
        <w:t>Automatización de Contratos de Alquiler</w:t>
      </w:r>
    </w:p>
    <w:p w14:paraId="0A440D87" w14:textId="77777777" w:rsidR="0060513F" w:rsidRPr="0060513F" w:rsidRDefault="0060513F" w:rsidP="0060513F">
      <w:pPr>
        <w:numPr>
          <w:ilvl w:val="0"/>
          <w:numId w:val="23"/>
        </w:numPr>
        <w:rPr>
          <w:rFonts w:ascii="Arial" w:hAnsi="Arial" w:cs="Arial"/>
        </w:rPr>
      </w:pPr>
      <w:r w:rsidRPr="0060513F">
        <w:rPr>
          <w:rFonts w:ascii="Arial" w:hAnsi="Arial" w:cs="Arial"/>
        </w:rPr>
        <w:t>Funcionalidad Propuesta: Un sistema digital e intuitivo para la generación de contratos, integrado con el CRM. Esto debe incluir:</w:t>
      </w:r>
    </w:p>
    <w:p w14:paraId="6FC79C6D" w14:textId="77777777" w:rsidR="0060513F" w:rsidRPr="0060513F" w:rsidRDefault="0060513F" w:rsidP="0060513F">
      <w:pPr>
        <w:numPr>
          <w:ilvl w:val="1"/>
          <w:numId w:val="23"/>
        </w:numPr>
        <w:rPr>
          <w:rFonts w:ascii="Arial" w:hAnsi="Arial" w:cs="Arial"/>
        </w:rPr>
      </w:pPr>
      <w:r w:rsidRPr="0060513F">
        <w:rPr>
          <w:rFonts w:ascii="Arial" w:hAnsi="Arial" w:cs="Arial"/>
        </w:rPr>
        <w:t>Selección de productos adicionales (seguros, accesorios, etc.).</w:t>
      </w:r>
    </w:p>
    <w:p w14:paraId="57C8FE21" w14:textId="77777777" w:rsidR="0060513F" w:rsidRPr="0060513F" w:rsidRDefault="0060513F" w:rsidP="0060513F">
      <w:pPr>
        <w:numPr>
          <w:ilvl w:val="1"/>
          <w:numId w:val="23"/>
        </w:numPr>
        <w:rPr>
          <w:rFonts w:ascii="Arial" w:hAnsi="Arial" w:cs="Arial"/>
        </w:rPr>
      </w:pPr>
      <w:r w:rsidRPr="0060513F">
        <w:rPr>
          <w:rFonts w:ascii="Arial" w:hAnsi="Arial" w:cs="Arial"/>
        </w:rPr>
        <w:t>Conexión con una pasarela de pagos para permitir la firma electrónica y enviar automáticamente el contrato firmado al correo del cliente.</w:t>
      </w:r>
    </w:p>
    <w:p w14:paraId="54CA0DA1" w14:textId="77777777" w:rsidR="0060513F" w:rsidRPr="0060513F" w:rsidRDefault="0060513F" w:rsidP="0060513F">
      <w:pPr>
        <w:numPr>
          <w:ilvl w:val="0"/>
          <w:numId w:val="23"/>
        </w:numPr>
        <w:rPr>
          <w:rFonts w:ascii="Arial" w:hAnsi="Arial" w:cs="Arial"/>
        </w:rPr>
      </w:pPr>
      <w:r w:rsidRPr="0060513F">
        <w:rPr>
          <w:rFonts w:ascii="Arial" w:hAnsi="Arial" w:cs="Arial"/>
        </w:rPr>
        <w:t>Beneficios: Simplifica el proceso de alquiler, reduce errores manuales y mejora la experiencia del cliente, acelerando el tiempo de atención en las oficinas.</w:t>
      </w:r>
    </w:p>
    <w:p w14:paraId="6679CAED" w14:textId="45F907BE" w:rsidR="0060513F" w:rsidRPr="0060513F" w:rsidRDefault="0060513F" w:rsidP="0060513F">
      <w:pPr>
        <w:rPr>
          <w:rFonts w:ascii="Arial" w:hAnsi="Arial" w:cs="Arial"/>
        </w:rPr>
      </w:pPr>
      <w:r w:rsidRPr="0060513F">
        <w:rPr>
          <w:rFonts w:ascii="Arial" w:hAnsi="Arial" w:cs="Arial"/>
          <w:b/>
          <w:bCs/>
        </w:rPr>
        <w:t xml:space="preserve"> </w:t>
      </w:r>
      <w:proofErr w:type="spellStart"/>
      <w:r w:rsidRPr="0060513F">
        <w:rPr>
          <w:rFonts w:ascii="Arial" w:hAnsi="Arial" w:cs="Arial"/>
        </w:rPr>
        <w:t>Feedback</w:t>
      </w:r>
      <w:proofErr w:type="spellEnd"/>
      <w:r w:rsidRPr="0060513F">
        <w:rPr>
          <w:rFonts w:ascii="Arial" w:hAnsi="Arial" w:cs="Arial"/>
        </w:rPr>
        <w:t xml:space="preserve"> y Encuestas Post-Alquiler</w:t>
      </w:r>
      <w:r w:rsidR="00E00DAF" w:rsidRPr="00E00DAF">
        <w:rPr>
          <w:rFonts w:ascii="Arial" w:hAnsi="Arial" w:cs="Arial"/>
        </w:rPr>
        <w:t>.</w:t>
      </w:r>
    </w:p>
    <w:p w14:paraId="696AE673" w14:textId="77777777" w:rsidR="0060513F" w:rsidRPr="0060513F" w:rsidRDefault="0060513F" w:rsidP="0060513F">
      <w:pPr>
        <w:numPr>
          <w:ilvl w:val="0"/>
          <w:numId w:val="24"/>
        </w:numPr>
        <w:rPr>
          <w:rFonts w:ascii="Arial" w:hAnsi="Arial" w:cs="Arial"/>
        </w:rPr>
      </w:pPr>
      <w:r w:rsidRPr="0060513F">
        <w:rPr>
          <w:rFonts w:ascii="Arial" w:hAnsi="Arial" w:cs="Arial"/>
        </w:rPr>
        <w:t xml:space="preserve">Funcionalidad Propuesta: Al cierre del contrato, un sistema automatizado que envíe correos de valoración del servicio al cliente. Permite recopilar </w:t>
      </w:r>
      <w:proofErr w:type="spellStart"/>
      <w:r w:rsidRPr="0060513F">
        <w:rPr>
          <w:rFonts w:ascii="Arial" w:hAnsi="Arial" w:cs="Arial"/>
        </w:rPr>
        <w:t>feedback</w:t>
      </w:r>
      <w:proofErr w:type="spellEnd"/>
      <w:r w:rsidRPr="0060513F">
        <w:rPr>
          <w:rFonts w:ascii="Arial" w:hAnsi="Arial" w:cs="Arial"/>
        </w:rPr>
        <w:t xml:space="preserve"> específico por tramos del alquiler.</w:t>
      </w:r>
    </w:p>
    <w:p w14:paraId="4517A963" w14:textId="77777777" w:rsidR="0060513F" w:rsidRDefault="0060513F" w:rsidP="0060513F">
      <w:pPr>
        <w:numPr>
          <w:ilvl w:val="0"/>
          <w:numId w:val="24"/>
        </w:numPr>
        <w:rPr>
          <w:rFonts w:ascii="Arial" w:hAnsi="Arial" w:cs="Arial"/>
        </w:rPr>
      </w:pPr>
      <w:r w:rsidRPr="0060513F">
        <w:rPr>
          <w:rFonts w:ascii="Arial" w:hAnsi="Arial" w:cs="Arial"/>
        </w:rPr>
        <w:t>Beneficios: Ayuda a medir el nivel de satisfacción del cliente (NPS), permitiendo ajustes rápidos en el servicio.</w:t>
      </w:r>
    </w:p>
    <w:p w14:paraId="17800B5E" w14:textId="77777777" w:rsidR="007A3E7B" w:rsidRPr="0060513F" w:rsidRDefault="007A3E7B" w:rsidP="007A3E7B">
      <w:pPr>
        <w:rPr>
          <w:rFonts w:ascii="Arial" w:hAnsi="Arial" w:cs="Arial"/>
        </w:rPr>
      </w:pPr>
    </w:p>
    <w:p w14:paraId="37CA0C1D" w14:textId="20CEA4C9" w:rsidR="0060513F" w:rsidRPr="0060513F" w:rsidRDefault="0060513F" w:rsidP="0060513F">
      <w:pPr>
        <w:rPr>
          <w:rFonts w:ascii="Arial" w:hAnsi="Arial" w:cs="Arial"/>
        </w:rPr>
      </w:pPr>
      <w:r w:rsidRPr="0060513F">
        <w:rPr>
          <w:rFonts w:ascii="Arial" w:hAnsi="Arial" w:cs="Arial"/>
        </w:rPr>
        <w:t xml:space="preserve"> Gestión de Contratos Excedidos</w:t>
      </w:r>
    </w:p>
    <w:p w14:paraId="5D3F8382" w14:textId="77777777" w:rsidR="0060513F" w:rsidRPr="0060513F" w:rsidRDefault="0060513F" w:rsidP="0060513F">
      <w:pPr>
        <w:numPr>
          <w:ilvl w:val="0"/>
          <w:numId w:val="25"/>
        </w:numPr>
        <w:rPr>
          <w:rFonts w:ascii="Arial" w:hAnsi="Arial" w:cs="Arial"/>
        </w:rPr>
      </w:pPr>
      <w:r w:rsidRPr="0060513F">
        <w:rPr>
          <w:rFonts w:ascii="Arial" w:hAnsi="Arial" w:cs="Arial"/>
        </w:rPr>
        <w:t>Funcionalidad Propuesta: Una alerta que, dos horas antes del vencimiento del contrato, envíe un correo al cliente con la opción de extender su alquiler mediante un enlace de pago rápido. En caso de reservas gestionadas por agencias, redirigir al equipo comercial para la extensión.</w:t>
      </w:r>
    </w:p>
    <w:p w14:paraId="68A4FD4C" w14:textId="77777777" w:rsidR="0060513F" w:rsidRPr="0060513F" w:rsidRDefault="0060513F" w:rsidP="0060513F">
      <w:pPr>
        <w:numPr>
          <w:ilvl w:val="0"/>
          <w:numId w:val="25"/>
        </w:numPr>
        <w:rPr>
          <w:rFonts w:ascii="Arial" w:hAnsi="Arial" w:cs="Arial"/>
        </w:rPr>
      </w:pPr>
      <w:r w:rsidRPr="0060513F">
        <w:rPr>
          <w:rFonts w:ascii="Arial" w:hAnsi="Arial" w:cs="Arial"/>
        </w:rPr>
        <w:t>Beneficios: Reduce la cantidad de contratos excedidos no gestionados y maximiza ingresos mediante extensiones de alquiler.</w:t>
      </w:r>
    </w:p>
    <w:p w14:paraId="1C963C1B" w14:textId="40C76C78" w:rsidR="0060513F" w:rsidRPr="0060513F" w:rsidRDefault="0060513F" w:rsidP="0060513F">
      <w:pPr>
        <w:rPr>
          <w:rFonts w:ascii="Arial" w:hAnsi="Arial" w:cs="Arial"/>
          <w:b/>
          <w:bCs/>
        </w:rPr>
      </w:pPr>
      <w:r w:rsidRPr="0060513F">
        <w:rPr>
          <w:rFonts w:ascii="Arial" w:hAnsi="Arial" w:cs="Arial"/>
        </w:rPr>
        <w:t>Informes de Ventas y Rendimiento</w:t>
      </w:r>
    </w:p>
    <w:p w14:paraId="4A8C9613" w14:textId="77777777" w:rsidR="0060513F" w:rsidRPr="0060513F" w:rsidRDefault="0060513F" w:rsidP="0060513F">
      <w:pPr>
        <w:numPr>
          <w:ilvl w:val="0"/>
          <w:numId w:val="26"/>
        </w:numPr>
        <w:rPr>
          <w:rFonts w:ascii="Arial" w:hAnsi="Arial" w:cs="Arial"/>
        </w:rPr>
      </w:pPr>
      <w:r w:rsidRPr="0060513F">
        <w:rPr>
          <w:rFonts w:ascii="Arial" w:hAnsi="Arial" w:cs="Arial"/>
        </w:rPr>
        <w:t xml:space="preserve">Funcionalidad Propuesta: </w:t>
      </w:r>
      <w:proofErr w:type="spellStart"/>
      <w:r w:rsidRPr="0060513F">
        <w:rPr>
          <w:rFonts w:ascii="Arial" w:hAnsi="Arial" w:cs="Arial"/>
        </w:rPr>
        <w:t>Dashboards</w:t>
      </w:r>
      <w:proofErr w:type="spellEnd"/>
      <w:r w:rsidRPr="0060513F">
        <w:rPr>
          <w:rFonts w:ascii="Arial" w:hAnsi="Arial" w:cs="Arial"/>
        </w:rPr>
        <w:t xml:space="preserve"> diarios y personalizables que ofrezcan:</w:t>
      </w:r>
    </w:p>
    <w:p w14:paraId="0E662E92" w14:textId="77777777" w:rsidR="0060513F" w:rsidRPr="0060513F" w:rsidRDefault="0060513F" w:rsidP="0060513F">
      <w:pPr>
        <w:numPr>
          <w:ilvl w:val="1"/>
          <w:numId w:val="26"/>
        </w:numPr>
        <w:rPr>
          <w:rFonts w:ascii="Arial" w:hAnsi="Arial" w:cs="Arial"/>
        </w:rPr>
      </w:pPr>
      <w:r w:rsidRPr="0060513F">
        <w:rPr>
          <w:rFonts w:ascii="Arial" w:hAnsi="Arial" w:cs="Arial"/>
        </w:rPr>
        <w:t>Contratos realizados y cerrados.</w:t>
      </w:r>
    </w:p>
    <w:p w14:paraId="01155E73" w14:textId="77777777" w:rsidR="0060513F" w:rsidRPr="0060513F" w:rsidRDefault="0060513F" w:rsidP="0060513F">
      <w:pPr>
        <w:numPr>
          <w:ilvl w:val="1"/>
          <w:numId w:val="26"/>
        </w:numPr>
        <w:rPr>
          <w:rFonts w:ascii="Arial" w:hAnsi="Arial" w:cs="Arial"/>
        </w:rPr>
      </w:pPr>
      <w:r w:rsidRPr="0060513F">
        <w:rPr>
          <w:rFonts w:ascii="Arial" w:hAnsi="Arial" w:cs="Arial"/>
        </w:rPr>
        <w:t>Ingresos generados por cada agente y oficina.</w:t>
      </w:r>
    </w:p>
    <w:p w14:paraId="2BD5193A" w14:textId="77777777" w:rsidR="0060513F" w:rsidRPr="0060513F" w:rsidRDefault="0060513F" w:rsidP="0060513F">
      <w:pPr>
        <w:numPr>
          <w:ilvl w:val="1"/>
          <w:numId w:val="26"/>
        </w:numPr>
        <w:rPr>
          <w:rFonts w:ascii="Arial" w:hAnsi="Arial" w:cs="Arial"/>
        </w:rPr>
      </w:pPr>
      <w:r w:rsidRPr="0060513F">
        <w:rPr>
          <w:rFonts w:ascii="Arial" w:hAnsi="Arial" w:cs="Arial"/>
        </w:rPr>
        <w:t>KPI específicos como vehículos preparados, clientes sin reservas atendidos, y productividad por agente.</w:t>
      </w:r>
    </w:p>
    <w:p w14:paraId="2935896F" w14:textId="77777777" w:rsidR="0060513F" w:rsidRPr="0060513F" w:rsidRDefault="0060513F" w:rsidP="0060513F">
      <w:pPr>
        <w:numPr>
          <w:ilvl w:val="0"/>
          <w:numId w:val="26"/>
        </w:numPr>
        <w:rPr>
          <w:rFonts w:ascii="Arial" w:hAnsi="Arial" w:cs="Arial"/>
        </w:rPr>
      </w:pPr>
      <w:r w:rsidRPr="0060513F">
        <w:rPr>
          <w:rFonts w:ascii="Arial" w:hAnsi="Arial" w:cs="Arial"/>
        </w:rPr>
        <w:t>Beneficios: Permite un seguimiento detallado del rendimiento operativo y facilita la toma de decisiones en tiempo real.</w:t>
      </w:r>
    </w:p>
    <w:p w14:paraId="05E6319F" w14:textId="1A6EFB0A" w:rsidR="0060513F" w:rsidRPr="0060513F" w:rsidRDefault="0060513F" w:rsidP="0060513F">
      <w:pPr>
        <w:rPr>
          <w:rFonts w:ascii="Arial" w:hAnsi="Arial" w:cs="Arial"/>
        </w:rPr>
      </w:pPr>
      <w:r w:rsidRPr="0060513F">
        <w:rPr>
          <w:rFonts w:ascii="Arial" w:hAnsi="Arial" w:cs="Arial"/>
          <w:b/>
          <w:bCs/>
        </w:rPr>
        <w:t xml:space="preserve"> </w:t>
      </w:r>
      <w:r w:rsidRPr="0060513F">
        <w:rPr>
          <w:rFonts w:ascii="Arial" w:hAnsi="Arial" w:cs="Arial"/>
        </w:rPr>
        <w:t>Automatización de Informes Protocolarios</w:t>
      </w:r>
    </w:p>
    <w:p w14:paraId="6B0A44C3" w14:textId="77777777" w:rsidR="0060513F" w:rsidRPr="0060513F" w:rsidRDefault="0060513F" w:rsidP="0060513F">
      <w:pPr>
        <w:numPr>
          <w:ilvl w:val="0"/>
          <w:numId w:val="27"/>
        </w:numPr>
        <w:rPr>
          <w:rFonts w:ascii="Arial" w:hAnsi="Arial" w:cs="Arial"/>
        </w:rPr>
      </w:pPr>
      <w:r w:rsidRPr="0060513F">
        <w:rPr>
          <w:rFonts w:ascii="Arial" w:hAnsi="Arial" w:cs="Arial"/>
        </w:rPr>
        <w:lastRenderedPageBreak/>
        <w:t>Funcionalidad Propuesta: Generación automática de reportes con información crítica como:</w:t>
      </w:r>
    </w:p>
    <w:p w14:paraId="03FCE48B" w14:textId="77777777" w:rsidR="0060513F" w:rsidRPr="0060513F" w:rsidRDefault="0060513F" w:rsidP="0060513F">
      <w:pPr>
        <w:numPr>
          <w:ilvl w:val="1"/>
          <w:numId w:val="27"/>
        </w:numPr>
        <w:rPr>
          <w:rFonts w:ascii="Arial" w:hAnsi="Arial" w:cs="Arial"/>
        </w:rPr>
      </w:pPr>
      <w:r w:rsidRPr="0060513F">
        <w:rPr>
          <w:rFonts w:ascii="Arial" w:hAnsi="Arial" w:cs="Arial"/>
        </w:rPr>
        <w:t>Vehículos que no se han movilizado en 10 días.</w:t>
      </w:r>
    </w:p>
    <w:p w14:paraId="17D84F63" w14:textId="77777777" w:rsidR="0060513F" w:rsidRPr="0060513F" w:rsidRDefault="0060513F" w:rsidP="0060513F">
      <w:pPr>
        <w:numPr>
          <w:ilvl w:val="1"/>
          <w:numId w:val="27"/>
        </w:numPr>
        <w:rPr>
          <w:rFonts w:ascii="Arial" w:hAnsi="Arial" w:cs="Arial"/>
        </w:rPr>
      </w:pPr>
      <w:r w:rsidRPr="0060513F">
        <w:rPr>
          <w:rFonts w:ascii="Arial" w:hAnsi="Arial" w:cs="Arial"/>
        </w:rPr>
        <w:t>Desfase de kilometraje en contratos.</w:t>
      </w:r>
    </w:p>
    <w:p w14:paraId="606A46DB" w14:textId="77777777" w:rsidR="0060513F" w:rsidRPr="0060513F" w:rsidRDefault="0060513F" w:rsidP="0060513F">
      <w:pPr>
        <w:numPr>
          <w:ilvl w:val="1"/>
          <w:numId w:val="27"/>
        </w:numPr>
        <w:rPr>
          <w:rFonts w:ascii="Arial" w:hAnsi="Arial" w:cs="Arial"/>
        </w:rPr>
      </w:pPr>
      <w:r w:rsidRPr="0060513F">
        <w:rPr>
          <w:rFonts w:ascii="Arial" w:hAnsi="Arial" w:cs="Arial"/>
        </w:rPr>
        <w:t>Movimientos de vehículos a talleres o por otras razones improductivas.</w:t>
      </w:r>
    </w:p>
    <w:p w14:paraId="682D1ABF" w14:textId="77777777" w:rsidR="0060513F" w:rsidRPr="0060513F" w:rsidRDefault="0060513F" w:rsidP="0060513F">
      <w:pPr>
        <w:numPr>
          <w:ilvl w:val="0"/>
          <w:numId w:val="27"/>
        </w:numPr>
        <w:rPr>
          <w:rFonts w:ascii="Arial" w:hAnsi="Arial" w:cs="Arial"/>
        </w:rPr>
      </w:pPr>
      <w:r w:rsidRPr="0060513F">
        <w:rPr>
          <w:rFonts w:ascii="Arial" w:hAnsi="Arial" w:cs="Arial"/>
        </w:rPr>
        <w:t>Beneficios: Mejora la eficiencia operativa al reducir tiempos de revisión manual y optimizar la gestión de la flota.</w:t>
      </w:r>
    </w:p>
    <w:p w14:paraId="2567ED67" w14:textId="4855E158" w:rsidR="0060513F" w:rsidRPr="0060513F" w:rsidRDefault="0060513F" w:rsidP="0060513F">
      <w:pPr>
        <w:rPr>
          <w:rFonts w:ascii="Arial" w:hAnsi="Arial" w:cs="Arial"/>
        </w:rPr>
      </w:pPr>
      <w:r w:rsidRPr="0060513F">
        <w:rPr>
          <w:rFonts w:ascii="Arial" w:hAnsi="Arial" w:cs="Arial"/>
        </w:rPr>
        <w:t>Previsión y Planificación de la Demanda</w:t>
      </w:r>
    </w:p>
    <w:p w14:paraId="1F0B3DFE" w14:textId="77777777" w:rsidR="0060513F" w:rsidRPr="0060513F" w:rsidRDefault="0060513F" w:rsidP="0060513F">
      <w:pPr>
        <w:numPr>
          <w:ilvl w:val="0"/>
          <w:numId w:val="28"/>
        </w:numPr>
        <w:rPr>
          <w:rFonts w:ascii="Arial" w:hAnsi="Arial" w:cs="Arial"/>
        </w:rPr>
      </w:pPr>
      <w:r w:rsidRPr="0060513F">
        <w:rPr>
          <w:rFonts w:ascii="Arial" w:hAnsi="Arial" w:cs="Arial"/>
        </w:rPr>
        <w:t>Funcionalidad Propuesta: Un sistema de predicción de reservas basado en datos históricos, para ajustar la disponibilidad de vehículos según la demanda prevista, tanto diaria como semanal.</w:t>
      </w:r>
    </w:p>
    <w:p w14:paraId="0D560E3F" w14:textId="77777777" w:rsidR="0060513F" w:rsidRPr="0060513F" w:rsidRDefault="0060513F" w:rsidP="0060513F">
      <w:pPr>
        <w:numPr>
          <w:ilvl w:val="0"/>
          <w:numId w:val="28"/>
        </w:numPr>
        <w:rPr>
          <w:rFonts w:ascii="Arial" w:hAnsi="Arial" w:cs="Arial"/>
        </w:rPr>
      </w:pPr>
      <w:r w:rsidRPr="0060513F">
        <w:rPr>
          <w:rFonts w:ascii="Arial" w:hAnsi="Arial" w:cs="Arial"/>
        </w:rPr>
        <w:t>Beneficios: Mejora la planificación de la flota, evitando tanto la falta de vehículos en momentos pico como el exceso de inventario en días de baja demanda.</w:t>
      </w:r>
    </w:p>
    <w:p w14:paraId="396D399D" w14:textId="601D806A" w:rsidR="0060513F" w:rsidRPr="0060513F" w:rsidRDefault="0060513F" w:rsidP="0060513F">
      <w:pPr>
        <w:rPr>
          <w:rFonts w:ascii="Arial" w:hAnsi="Arial" w:cs="Arial"/>
        </w:rPr>
      </w:pPr>
      <w:r w:rsidRPr="0060513F">
        <w:rPr>
          <w:rFonts w:ascii="Arial" w:hAnsi="Arial" w:cs="Arial"/>
          <w:b/>
          <w:bCs/>
        </w:rPr>
        <w:t xml:space="preserve"> </w:t>
      </w:r>
      <w:r w:rsidRPr="0060513F">
        <w:rPr>
          <w:rFonts w:ascii="Arial" w:hAnsi="Arial" w:cs="Arial"/>
        </w:rPr>
        <w:t>Conectividad con Otros Sistemas</w:t>
      </w:r>
    </w:p>
    <w:p w14:paraId="2E4814C0" w14:textId="77777777" w:rsidR="0060513F" w:rsidRPr="0060513F" w:rsidRDefault="0060513F" w:rsidP="0060513F">
      <w:pPr>
        <w:numPr>
          <w:ilvl w:val="0"/>
          <w:numId w:val="29"/>
        </w:numPr>
        <w:rPr>
          <w:rFonts w:ascii="Arial" w:hAnsi="Arial" w:cs="Arial"/>
        </w:rPr>
      </w:pPr>
      <w:r w:rsidRPr="0060513F">
        <w:rPr>
          <w:rFonts w:ascii="Arial" w:hAnsi="Arial" w:cs="Arial"/>
        </w:rPr>
        <w:t>Funcionalidad Propuesta: Integración con aplicaciones externas para reservas en línea, gestión de talleres, y proveedores de servicios complementarios.</w:t>
      </w:r>
    </w:p>
    <w:p w14:paraId="1E50E5FD" w14:textId="77777777" w:rsidR="0060513F" w:rsidRPr="0060513F" w:rsidRDefault="0060513F" w:rsidP="0060513F">
      <w:pPr>
        <w:numPr>
          <w:ilvl w:val="0"/>
          <w:numId w:val="29"/>
        </w:numPr>
        <w:rPr>
          <w:rFonts w:ascii="Arial" w:hAnsi="Arial" w:cs="Arial"/>
        </w:rPr>
      </w:pPr>
      <w:r w:rsidRPr="0060513F">
        <w:rPr>
          <w:rFonts w:ascii="Arial" w:hAnsi="Arial" w:cs="Arial"/>
        </w:rPr>
        <w:t>Beneficios: Asegura un flujo de información continuo entre los diferentes actores del negocio, mejorando la coordinación y eficiencia en las operaciones.</w:t>
      </w:r>
    </w:p>
    <w:p w14:paraId="2093E564" w14:textId="66D45DB0" w:rsidR="0060513F" w:rsidRPr="0060513F" w:rsidRDefault="0060513F" w:rsidP="0060513F">
      <w:pPr>
        <w:rPr>
          <w:rFonts w:ascii="Arial" w:hAnsi="Arial" w:cs="Arial"/>
        </w:rPr>
      </w:pPr>
      <w:r w:rsidRPr="0060513F">
        <w:rPr>
          <w:rFonts w:ascii="Arial" w:hAnsi="Arial" w:cs="Arial"/>
        </w:rPr>
        <w:t>Implementación en el ERP</w:t>
      </w:r>
      <w:r w:rsidR="00F2242C">
        <w:rPr>
          <w:rFonts w:ascii="Arial" w:hAnsi="Arial" w:cs="Arial"/>
        </w:rPr>
        <w:t>.</w:t>
      </w:r>
    </w:p>
    <w:p w14:paraId="64D3F5EF" w14:textId="77777777" w:rsidR="0060513F" w:rsidRPr="0060513F" w:rsidRDefault="0060513F" w:rsidP="0060513F">
      <w:pPr>
        <w:rPr>
          <w:rFonts w:ascii="Arial" w:hAnsi="Arial" w:cs="Arial"/>
        </w:rPr>
      </w:pPr>
      <w:r w:rsidRPr="0060513F">
        <w:rPr>
          <w:rFonts w:ascii="Arial" w:hAnsi="Arial" w:cs="Arial"/>
        </w:rPr>
        <w:t>Para que todas estas funcionalidades sean efectivas, el ERP debe:</w:t>
      </w:r>
    </w:p>
    <w:p w14:paraId="328EAC0A" w14:textId="77777777" w:rsidR="0060513F" w:rsidRPr="0060513F" w:rsidRDefault="0060513F" w:rsidP="0060513F">
      <w:pPr>
        <w:numPr>
          <w:ilvl w:val="0"/>
          <w:numId w:val="30"/>
        </w:numPr>
        <w:rPr>
          <w:rFonts w:ascii="Arial" w:hAnsi="Arial" w:cs="Arial"/>
        </w:rPr>
      </w:pPr>
      <w:r w:rsidRPr="0060513F">
        <w:rPr>
          <w:rFonts w:ascii="Arial" w:hAnsi="Arial" w:cs="Arial"/>
        </w:rPr>
        <w:t>Soportar una arquitectura modular y escalable, permitiendo integrar nuevos módulos y funciones según las necesidades del negocio.</w:t>
      </w:r>
    </w:p>
    <w:p w14:paraId="266AC9C9" w14:textId="77777777" w:rsidR="0060513F" w:rsidRPr="0060513F" w:rsidRDefault="0060513F" w:rsidP="0060513F">
      <w:pPr>
        <w:numPr>
          <w:ilvl w:val="0"/>
          <w:numId w:val="30"/>
        </w:numPr>
        <w:rPr>
          <w:rFonts w:ascii="Arial" w:hAnsi="Arial" w:cs="Arial"/>
        </w:rPr>
      </w:pPr>
      <w:r w:rsidRPr="0060513F">
        <w:rPr>
          <w:rFonts w:ascii="Arial" w:hAnsi="Arial" w:cs="Arial"/>
        </w:rPr>
        <w:t>Trabajar en la nube, garantizando acceso remoto seguro y escalabilidad.</w:t>
      </w:r>
    </w:p>
    <w:p w14:paraId="7D74888B" w14:textId="1F1FFA6E" w:rsidR="007A3E7B" w:rsidRDefault="0060513F" w:rsidP="0093343C">
      <w:pPr>
        <w:numPr>
          <w:ilvl w:val="0"/>
          <w:numId w:val="30"/>
        </w:numPr>
        <w:rPr>
          <w:rFonts w:ascii="Arial" w:hAnsi="Arial" w:cs="Arial"/>
        </w:rPr>
      </w:pPr>
      <w:r w:rsidRPr="0060513F">
        <w:rPr>
          <w:rFonts w:ascii="Arial" w:hAnsi="Arial" w:cs="Arial"/>
        </w:rPr>
        <w:t xml:space="preserve">Permitir la conexión con aplicaciones de terceros, tanto en B2B como en B2C, mediante </w:t>
      </w:r>
      <w:proofErr w:type="spellStart"/>
      <w:r w:rsidRPr="0060513F">
        <w:rPr>
          <w:rFonts w:ascii="Arial" w:hAnsi="Arial" w:cs="Arial"/>
        </w:rPr>
        <w:t>API's</w:t>
      </w:r>
      <w:proofErr w:type="spellEnd"/>
      <w:r w:rsidRPr="0060513F">
        <w:rPr>
          <w:rFonts w:ascii="Arial" w:hAnsi="Arial" w:cs="Arial"/>
        </w:rPr>
        <w:t xml:space="preserve"> abiertas.</w:t>
      </w:r>
    </w:p>
    <w:p w14:paraId="542D3CDB" w14:textId="77777777" w:rsidR="002E1FFE" w:rsidRPr="00837A84" w:rsidRDefault="002E1FFE" w:rsidP="0093343C">
      <w:pPr>
        <w:numPr>
          <w:ilvl w:val="0"/>
          <w:numId w:val="30"/>
        </w:numPr>
        <w:rPr>
          <w:rFonts w:ascii="Arial" w:hAnsi="Arial" w:cs="Arial"/>
        </w:rPr>
      </w:pPr>
    </w:p>
    <w:p w14:paraId="2C45B749" w14:textId="3FF6508C" w:rsidR="008044D9" w:rsidRPr="008044D9" w:rsidRDefault="008044D9" w:rsidP="008044D9">
      <w:pPr>
        <w:rPr>
          <w:rFonts w:ascii="Arial" w:hAnsi="Arial" w:cs="Arial"/>
          <w:b/>
          <w:bCs/>
        </w:rPr>
      </w:pPr>
      <w:r w:rsidRPr="008044D9">
        <w:rPr>
          <w:rFonts w:ascii="Arial" w:hAnsi="Arial" w:cs="Arial"/>
          <w:b/>
          <w:bCs/>
        </w:rPr>
        <w:t>Departamento de Ventas y Marketing</w:t>
      </w:r>
    </w:p>
    <w:p w14:paraId="09952BF6" w14:textId="77777777" w:rsidR="008044D9" w:rsidRPr="008044D9" w:rsidRDefault="008044D9" w:rsidP="008044D9">
      <w:pPr>
        <w:numPr>
          <w:ilvl w:val="0"/>
          <w:numId w:val="16"/>
        </w:numPr>
        <w:rPr>
          <w:rFonts w:ascii="Arial" w:hAnsi="Arial" w:cs="Arial"/>
        </w:rPr>
      </w:pPr>
      <w:r w:rsidRPr="008044D9">
        <w:rPr>
          <w:rFonts w:ascii="Arial" w:hAnsi="Arial" w:cs="Arial"/>
        </w:rPr>
        <w:t>CRM Integrado: Implementar un módulo de CRM que gestione toda la relación con el cliente, desde la captación hasta la fidelización. Esto incluiría el seguimiento de clientes recurrentes, análisis de patrones de consumo, y campañas de marketing personalizadas basadas en datos históricos.</w:t>
      </w:r>
    </w:p>
    <w:p w14:paraId="3AC437F0" w14:textId="77777777" w:rsidR="008044D9" w:rsidRPr="008044D9" w:rsidRDefault="008044D9" w:rsidP="008044D9">
      <w:pPr>
        <w:numPr>
          <w:ilvl w:val="0"/>
          <w:numId w:val="16"/>
        </w:numPr>
        <w:rPr>
          <w:rFonts w:ascii="Arial" w:hAnsi="Arial" w:cs="Arial"/>
        </w:rPr>
      </w:pPr>
      <w:r w:rsidRPr="008044D9">
        <w:rPr>
          <w:rFonts w:ascii="Arial" w:hAnsi="Arial" w:cs="Arial"/>
        </w:rPr>
        <w:t xml:space="preserve">Análisis de Ventas: </w:t>
      </w:r>
      <w:proofErr w:type="spellStart"/>
      <w:r w:rsidRPr="008044D9">
        <w:rPr>
          <w:rFonts w:ascii="Arial" w:hAnsi="Arial" w:cs="Arial"/>
        </w:rPr>
        <w:t>Dashboards</w:t>
      </w:r>
      <w:proofErr w:type="spellEnd"/>
      <w:r w:rsidRPr="008044D9">
        <w:rPr>
          <w:rFonts w:ascii="Arial" w:hAnsi="Arial" w:cs="Arial"/>
        </w:rPr>
        <w:t xml:space="preserve"> que muestren el rendimiento de las ventas, el seguimiento de conversiones y el análisis de tendencias por oficina o región. Esto ayudará a identificar oportunidades de negocio y ajustar estrategias de ventas en tiempo real.</w:t>
      </w:r>
    </w:p>
    <w:p w14:paraId="14A2B52D" w14:textId="72386569" w:rsidR="008044D9" w:rsidRDefault="008044D9" w:rsidP="008044D9">
      <w:pPr>
        <w:numPr>
          <w:ilvl w:val="0"/>
          <w:numId w:val="16"/>
        </w:numPr>
        <w:rPr>
          <w:rFonts w:ascii="Arial" w:hAnsi="Arial" w:cs="Arial"/>
        </w:rPr>
      </w:pPr>
      <w:r w:rsidRPr="008044D9">
        <w:rPr>
          <w:rFonts w:ascii="Arial" w:hAnsi="Arial" w:cs="Arial"/>
        </w:rPr>
        <w:t>Gestión de Tarifas Dinámicas: Modificar tarifas en función de la demanda, disponibilidad y estacionalidad mediante algoritmos automatizados, permitiendo así maximizar los ingresos</w:t>
      </w:r>
      <w:r>
        <w:rPr>
          <w:rFonts w:ascii="Arial" w:hAnsi="Arial" w:cs="Arial"/>
        </w:rPr>
        <w:t>.</w:t>
      </w:r>
    </w:p>
    <w:p w14:paraId="4A96FF0C" w14:textId="77777777" w:rsidR="0087229A" w:rsidRPr="0087229A" w:rsidRDefault="0087229A" w:rsidP="0087229A">
      <w:pPr>
        <w:rPr>
          <w:rFonts w:ascii="Arial" w:hAnsi="Arial" w:cs="Arial"/>
          <w:b/>
          <w:bCs/>
        </w:rPr>
      </w:pPr>
      <w:r w:rsidRPr="0087229A">
        <w:rPr>
          <w:rFonts w:ascii="Arial" w:hAnsi="Arial" w:cs="Arial"/>
          <w:b/>
          <w:bCs/>
        </w:rPr>
        <w:t>Departamento de Recursos Humanos</w:t>
      </w:r>
    </w:p>
    <w:p w14:paraId="1DC345FB" w14:textId="77777777" w:rsidR="0087229A" w:rsidRPr="0087229A" w:rsidRDefault="0087229A" w:rsidP="0087229A">
      <w:pPr>
        <w:numPr>
          <w:ilvl w:val="0"/>
          <w:numId w:val="17"/>
        </w:numPr>
        <w:rPr>
          <w:rFonts w:ascii="Arial" w:hAnsi="Arial" w:cs="Arial"/>
        </w:rPr>
      </w:pPr>
      <w:r w:rsidRPr="0087229A">
        <w:rPr>
          <w:rFonts w:ascii="Arial" w:hAnsi="Arial" w:cs="Arial"/>
        </w:rPr>
        <w:t>Gestión de Nómina y Tiempos: Automatizar la gestión de nóminas, control de asistencia y planificación de turnos. Esto resulta crucial para gestionar al personal en oficinas con alta rotación o en picos de demanda.</w:t>
      </w:r>
    </w:p>
    <w:p w14:paraId="676060C2" w14:textId="77777777" w:rsidR="0087229A" w:rsidRPr="0087229A" w:rsidRDefault="0087229A" w:rsidP="0087229A">
      <w:pPr>
        <w:numPr>
          <w:ilvl w:val="0"/>
          <w:numId w:val="17"/>
        </w:numPr>
        <w:rPr>
          <w:rFonts w:ascii="Arial" w:hAnsi="Arial" w:cs="Arial"/>
        </w:rPr>
      </w:pPr>
      <w:proofErr w:type="spellStart"/>
      <w:r w:rsidRPr="0087229A">
        <w:rPr>
          <w:rFonts w:ascii="Arial" w:hAnsi="Arial" w:cs="Arial"/>
        </w:rPr>
        <w:lastRenderedPageBreak/>
        <w:t>Onboarding</w:t>
      </w:r>
      <w:proofErr w:type="spellEnd"/>
      <w:r w:rsidRPr="0087229A">
        <w:rPr>
          <w:rFonts w:ascii="Arial" w:hAnsi="Arial" w:cs="Arial"/>
        </w:rPr>
        <w:t xml:space="preserve"> y Formación: Módulos de e-learning integrados para capacitar al personal en nuevas herramientas, procesos y políticas de la empresa. Esto puede reducir el tiempo de incorporación de nuevos empleados y asegurar un estándar de calidad en la atención al cliente.</w:t>
      </w:r>
    </w:p>
    <w:p w14:paraId="65FD7D2E" w14:textId="77777777" w:rsidR="00435A8B" w:rsidRPr="00435A8B" w:rsidRDefault="00435A8B" w:rsidP="00435A8B">
      <w:pPr>
        <w:rPr>
          <w:rFonts w:ascii="Arial" w:hAnsi="Arial" w:cs="Arial"/>
          <w:b/>
          <w:bCs/>
        </w:rPr>
      </w:pPr>
      <w:r w:rsidRPr="00435A8B">
        <w:rPr>
          <w:rFonts w:ascii="Arial" w:hAnsi="Arial" w:cs="Arial"/>
          <w:b/>
          <w:bCs/>
        </w:rPr>
        <w:t>Departamento de Finanzas y Contabilidad</w:t>
      </w:r>
    </w:p>
    <w:p w14:paraId="48B846F2" w14:textId="77777777" w:rsidR="00435A8B" w:rsidRPr="00435A8B" w:rsidRDefault="00435A8B" w:rsidP="00435A8B">
      <w:pPr>
        <w:numPr>
          <w:ilvl w:val="0"/>
          <w:numId w:val="18"/>
        </w:numPr>
        <w:rPr>
          <w:rFonts w:ascii="Arial" w:hAnsi="Arial" w:cs="Arial"/>
        </w:rPr>
      </w:pPr>
      <w:r w:rsidRPr="00435A8B">
        <w:rPr>
          <w:rFonts w:ascii="Arial" w:hAnsi="Arial" w:cs="Arial"/>
        </w:rPr>
        <w:t>Contabilidad Centralizada: Facilitar la consolidación de estados financieros entre diferentes oficinas y regiones, permitiendo un control exhaustivo del flujo de caja, facturación y previsiones.</w:t>
      </w:r>
    </w:p>
    <w:p w14:paraId="608687B5" w14:textId="77777777" w:rsidR="00435A8B" w:rsidRPr="00435A8B" w:rsidRDefault="00435A8B" w:rsidP="00435A8B">
      <w:pPr>
        <w:numPr>
          <w:ilvl w:val="0"/>
          <w:numId w:val="18"/>
        </w:numPr>
        <w:rPr>
          <w:rFonts w:ascii="Arial" w:hAnsi="Arial" w:cs="Arial"/>
        </w:rPr>
      </w:pPr>
      <w:r w:rsidRPr="00435A8B">
        <w:rPr>
          <w:rFonts w:ascii="Arial" w:hAnsi="Arial" w:cs="Arial"/>
        </w:rPr>
        <w:t>Gestión de Pagos y Cobros: Implementar sistemas de facturación electrónica y gestión de cuentas por cobrar/pagar. El ERP puede incluir una pasarela de pagos integrada para facilitar transacciones con clientes y proveedores.</w:t>
      </w:r>
    </w:p>
    <w:p w14:paraId="241103C5" w14:textId="77777777" w:rsidR="00435A8B" w:rsidRPr="00435A8B" w:rsidRDefault="00435A8B" w:rsidP="00435A8B">
      <w:pPr>
        <w:numPr>
          <w:ilvl w:val="0"/>
          <w:numId w:val="18"/>
        </w:numPr>
        <w:rPr>
          <w:rFonts w:ascii="Arial" w:hAnsi="Arial" w:cs="Arial"/>
        </w:rPr>
      </w:pPr>
      <w:r w:rsidRPr="00435A8B">
        <w:rPr>
          <w:rFonts w:ascii="Arial" w:hAnsi="Arial" w:cs="Arial"/>
        </w:rPr>
        <w:t xml:space="preserve">Informes Financieros en Tiempo Real: </w:t>
      </w:r>
      <w:proofErr w:type="spellStart"/>
      <w:r w:rsidRPr="00435A8B">
        <w:rPr>
          <w:rFonts w:ascii="Arial" w:hAnsi="Arial" w:cs="Arial"/>
        </w:rPr>
        <w:t>Dashboards</w:t>
      </w:r>
      <w:proofErr w:type="spellEnd"/>
      <w:r w:rsidRPr="00435A8B">
        <w:rPr>
          <w:rFonts w:ascii="Arial" w:hAnsi="Arial" w:cs="Arial"/>
        </w:rPr>
        <w:t xml:space="preserve"> financieros que permitan a los directores tomar decisiones basadas en datos actualizados al instante, desde análisis de rentabilidad hasta optimización de presupuestos.</w:t>
      </w:r>
    </w:p>
    <w:p w14:paraId="60D848B5" w14:textId="77777777" w:rsidR="008044D9" w:rsidRDefault="008044D9" w:rsidP="008044D9">
      <w:pPr>
        <w:rPr>
          <w:rFonts w:ascii="Arial" w:hAnsi="Arial" w:cs="Arial"/>
        </w:rPr>
      </w:pPr>
    </w:p>
    <w:p w14:paraId="6B4BEC47" w14:textId="77777777" w:rsidR="003D5009" w:rsidRPr="003D5009" w:rsidRDefault="003D5009" w:rsidP="003D5009">
      <w:pPr>
        <w:rPr>
          <w:rFonts w:ascii="Arial" w:hAnsi="Arial" w:cs="Arial"/>
          <w:b/>
          <w:bCs/>
        </w:rPr>
      </w:pPr>
      <w:r w:rsidRPr="003D5009">
        <w:rPr>
          <w:rFonts w:ascii="Arial" w:hAnsi="Arial" w:cs="Arial"/>
          <w:b/>
          <w:bCs/>
        </w:rPr>
        <w:t>Departamento de Atención al Cliente</w:t>
      </w:r>
    </w:p>
    <w:p w14:paraId="5AB45701" w14:textId="77777777" w:rsidR="003D5009" w:rsidRPr="003D5009" w:rsidRDefault="003D5009" w:rsidP="003D5009">
      <w:pPr>
        <w:numPr>
          <w:ilvl w:val="0"/>
          <w:numId w:val="19"/>
        </w:numPr>
        <w:rPr>
          <w:rFonts w:ascii="Arial" w:hAnsi="Arial" w:cs="Arial"/>
        </w:rPr>
      </w:pPr>
      <w:r w:rsidRPr="003D5009">
        <w:rPr>
          <w:rFonts w:ascii="Arial" w:hAnsi="Arial" w:cs="Arial"/>
        </w:rPr>
        <w:t xml:space="preserve">Plataforma </w:t>
      </w:r>
      <w:proofErr w:type="spellStart"/>
      <w:r w:rsidRPr="003D5009">
        <w:rPr>
          <w:rFonts w:ascii="Arial" w:hAnsi="Arial" w:cs="Arial"/>
        </w:rPr>
        <w:t>Omnicanal</w:t>
      </w:r>
      <w:proofErr w:type="spellEnd"/>
      <w:r w:rsidRPr="003D5009">
        <w:rPr>
          <w:rFonts w:ascii="Arial" w:hAnsi="Arial" w:cs="Arial"/>
        </w:rPr>
        <w:t>: Integrar todos los canales de atención al cliente (teléfono, email, chat, redes sociales) en una sola plataforma, asegurando que los agentes tengan acceso a la información del cliente en tiempo real y puedan ofrecer soluciones rápidas.</w:t>
      </w:r>
    </w:p>
    <w:p w14:paraId="537A9AE7" w14:textId="77777777" w:rsidR="003D5009" w:rsidRPr="003D5009" w:rsidRDefault="003D5009" w:rsidP="003D5009">
      <w:pPr>
        <w:numPr>
          <w:ilvl w:val="0"/>
          <w:numId w:val="19"/>
        </w:numPr>
        <w:rPr>
          <w:rFonts w:ascii="Arial" w:hAnsi="Arial" w:cs="Arial"/>
        </w:rPr>
      </w:pPr>
      <w:r w:rsidRPr="003D5009">
        <w:rPr>
          <w:rFonts w:ascii="Arial" w:hAnsi="Arial" w:cs="Arial"/>
        </w:rPr>
        <w:t xml:space="preserve">Sistema de Valoración de Servicios: Automatizar encuestas </w:t>
      </w:r>
      <w:proofErr w:type="spellStart"/>
      <w:r w:rsidRPr="003D5009">
        <w:rPr>
          <w:rFonts w:ascii="Arial" w:hAnsi="Arial" w:cs="Arial"/>
        </w:rPr>
        <w:t>post-servicio</w:t>
      </w:r>
      <w:proofErr w:type="spellEnd"/>
      <w:r w:rsidRPr="003D5009">
        <w:rPr>
          <w:rFonts w:ascii="Arial" w:hAnsi="Arial" w:cs="Arial"/>
        </w:rPr>
        <w:t xml:space="preserve"> para medir el Net </w:t>
      </w:r>
      <w:proofErr w:type="spellStart"/>
      <w:r w:rsidRPr="003D5009">
        <w:rPr>
          <w:rFonts w:ascii="Arial" w:hAnsi="Arial" w:cs="Arial"/>
        </w:rPr>
        <w:t>Promoter</w:t>
      </w:r>
      <w:proofErr w:type="spellEnd"/>
      <w:r w:rsidRPr="003D5009">
        <w:rPr>
          <w:rFonts w:ascii="Arial" w:hAnsi="Arial" w:cs="Arial"/>
        </w:rPr>
        <w:t xml:space="preserve"> Score (NPS) y evaluar la satisfacción del cliente por oficina y agente. Esto permite implementar acciones correctivas inmediatas.</w:t>
      </w:r>
    </w:p>
    <w:p w14:paraId="0DC3C853" w14:textId="349D9370" w:rsidR="00134E0D" w:rsidRPr="007A0A7F" w:rsidRDefault="003D5009" w:rsidP="003D5009">
      <w:pPr>
        <w:numPr>
          <w:ilvl w:val="0"/>
          <w:numId w:val="19"/>
        </w:numPr>
        <w:rPr>
          <w:rFonts w:ascii="Arial" w:hAnsi="Arial" w:cs="Arial"/>
        </w:rPr>
      </w:pPr>
      <w:r w:rsidRPr="003D5009">
        <w:rPr>
          <w:rFonts w:ascii="Arial" w:hAnsi="Arial" w:cs="Arial"/>
        </w:rPr>
        <w:t>Gestión de Reclamos y Resolución de Problemas: Un módulo para gestionar incidencias y reclamaciones, asegurando un flujo de trabajo estructurado para la resolución de problemas.</w:t>
      </w:r>
    </w:p>
    <w:p w14:paraId="3FE430A5" w14:textId="77777777" w:rsidR="00134E0D" w:rsidRDefault="00134E0D" w:rsidP="003D5009">
      <w:pPr>
        <w:rPr>
          <w:rFonts w:ascii="Arial" w:hAnsi="Arial" w:cs="Arial"/>
        </w:rPr>
      </w:pPr>
    </w:p>
    <w:p w14:paraId="1C4D612C" w14:textId="77777777" w:rsidR="00531E8A" w:rsidRDefault="00531E8A" w:rsidP="003D5009">
      <w:pPr>
        <w:rPr>
          <w:rFonts w:ascii="Arial" w:hAnsi="Arial" w:cs="Arial"/>
        </w:rPr>
      </w:pPr>
    </w:p>
    <w:p w14:paraId="5EB09E89" w14:textId="680415AB" w:rsidR="003D5009" w:rsidRPr="003D5009" w:rsidRDefault="003D5009" w:rsidP="003D5009">
      <w:pPr>
        <w:rPr>
          <w:rFonts w:ascii="Arial" w:hAnsi="Arial" w:cs="Arial"/>
          <w:b/>
          <w:bCs/>
        </w:rPr>
      </w:pPr>
      <w:r w:rsidRPr="003D5009">
        <w:rPr>
          <w:rFonts w:ascii="Arial" w:hAnsi="Arial" w:cs="Arial"/>
          <w:b/>
          <w:bCs/>
        </w:rPr>
        <w:t>Departamento de Logística y Proveedores</w:t>
      </w:r>
    </w:p>
    <w:p w14:paraId="38BED88B" w14:textId="77777777" w:rsidR="003D5009" w:rsidRPr="003D5009" w:rsidRDefault="003D5009" w:rsidP="003D5009">
      <w:pPr>
        <w:numPr>
          <w:ilvl w:val="0"/>
          <w:numId w:val="20"/>
        </w:numPr>
        <w:rPr>
          <w:rFonts w:ascii="Arial" w:hAnsi="Arial" w:cs="Arial"/>
        </w:rPr>
      </w:pPr>
      <w:r w:rsidRPr="003D5009">
        <w:rPr>
          <w:rFonts w:ascii="Arial" w:hAnsi="Arial" w:cs="Arial"/>
        </w:rPr>
        <w:t>Gestión de Inventario y Proveedores: Controlar el inventario de piezas de repuesto, consumibles y servicios contratados a terceros. Un módulo que permita a los proveedores acceder a su información podría optimizar el suministro y reducir tiempos de espera.</w:t>
      </w:r>
    </w:p>
    <w:p w14:paraId="0C86201F" w14:textId="77777777" w:rsidR="003D5009" w:rsidRPr="003D5009" w:rsidRDefault="003D5009" w:rsidP="003D5009">
      <w:pPr>
        <w:numPr>
          <w:ilvl w:val="0"/>
          <w:numId w:val="20"/>
        </w:numPr>
        <w:rPr>
          <w:rFonts w:ascii="Arial" w:hAnsi="Arial" w:cs="Arial"/>
        </w:rPr>
      </w:pPr>
      <w:r w:rsidRPr="003D5009">
        <w:rPr>
          <w:rFonts w:ascii="Arial" w:hAnsi="Arial" w:cs="Arial"/>
        </w:rPr>
        <w:t>Portal para Proveedores (B2B): Un portal para que los proveedores gestionen sus pedidos, facturas y contratos directamente desde el ERP, facilitando la comunicación y mejorando la eficiencia operativa.</w:t>
      </w:r>
    </w:p>
    <w:p w14:paraId="2B3023E2" w14:textId="77777777" w:rsidR="003D5009" w:rsidRDefault="003D5009" w:rsidP="008044D9">
      <w:pPr>
        <w:rPr>
          <w:rFonts w:ascii="Arial" w:hAnsi="Arial" w:cs="Arial"/>
        </w:rPr>
      </w:pPr>
    </w:p>
    <w:p w14:paraId="642B75B6" w14:textId="77777777" w:rsidR="009C7588" w:rsidRPr="009C7588" w:rsidRDefault="009C7588" w:rsidP="009C7588">
      <w:pPr>
        <w:rPr>
          <w:rFonts w:ascii="Arial" w:hAnsi="Arial" w:cs="Arial"/>
          <w:b/>
          <w:bCs/>
        </w:rPr>
      </w:pPr>
      <w:r w:rsidRPr="009C7588">
        <w:rPr>
          <w:rFonts w:ascii="Arial" w:hAnsi="Arial" w:cs="Arial"/>
          <w:b/>
          <w:bCs/>
        </w:rPr>
        <w:t>Departamento de IT y Seguridad</w:t>
      </w:r>
    </w:p>
    <w:p w14:paraId="724FB09D" w14:textId="77777777" w:rsidR="009C7588" w:rsidRPr="009C7588" w:rsidRDefault="009C7588" w:rsidP="009C7588">
      <w:pPr>
        <w:numPr>
          <w:ilvl w:val="0"/>
          <w:numId w:val="21"/>
        </w:numPr>
        <w:rPr>
          <w:rFonts w:ascii="Arial" w:hAnsi="Arial" w:cs="Arial"/>
        </w:rPr>
      </w:pPr>
      <w:r w:rsidRPr="009C7588">
        <w:rPr>
          <w:rFonts w:ascii="Arial" w:hAnsi="Arial" w:cs="Arial"/>
        </w:rPr>
        <w:t>Infraestructura en la Nube: Migrar el ERP a una infraestructura basada en la nube, lo que permitiría una mayor escalabilidad y flexibilidad, además de garantizar redundancia y alta disponibilidad.</w:t>
      </w:r>
    </w:p>
    <w:p w14:paraId="76376DA5" w14:textId="77777777" w:rsidR="009C7588" w:rsidRPr="009C7588" w:rsidRDefault="009C7588" w:rsidP="009C7588">
      <w:pPr>
        <w:numPr>
          <w:ilvl w:val="0"/>
          <w:numId w:val="21"/>
        </w:numPr>
        <w:rPr>
          <w:rFonts w:ascii="Arial" w:hAnsi="Arial" w:cs="Arial"/>
        </w:rPr>
      </w:pPr>
      <w:r w:rsidRPr="009C7588">
        <w:rPr>
          <w:rFonts w:ascii="Arial" w:hAnsi="Arial" w:cs="Arial"/>
        </w:rPr>
        <w:t>Seguridad y Permisos: Implementar un sistema robusto de control de accesos y permisos, asegurando que solo el personal autorizado tenga acceso a datos sensibles. Esto es vital para cumplir con normativas como el GDPR.</w:t>
      </w:r>
    </w:p>
    <w:p w14:paraId="4615055D" w14:textId="77777777" w:rsidR="006D03D9" w:rsidRPr="006F1202" w:rsidRDefault="006D03D9" w:rsidP="00276B1F">
      <w:pPr>
        <w:rPr>
          <w:rFonts w:ascii="Arial" w:hAnsi="Arial" w:cs="Arial"/>
        </w:rPr>
      </w:pPr>
    </w:p>
    <w:p w14:paraId="3ED34939" w14:textId="2002BEB3" w:rsidR="00BB150D" w:rsidRPr="006F1202" w:rsidRDefault="00BB150D" w:rsidP="00BB150D">
      <w:pPr>
        <w:rPr>
          <w:rFonts w:ascii="Arial" w:hAnsi="Arial" w:cs="Arial"/>
        </w:rPr>
      </w:pPr>
      <w:proofErr w:type="spellStart"/>
      <w:r w:rsidRPr="006F1202">
        <w:rPr>
          <w:rFonts w:ascii="Arial" w:hAnsi="Arial" w:cs="Arial"/>
        </w:rPr>
        <w:lastRenderedPageBreak/>
        <w:t>E</w:t>
      </w:r>
      <w:r w:rsidR="00AB49DD">
        <w:rPr>
          <w:rFonts w:ascii="Arial" w:hAnsi="Arial" w:cs="Arial"/>
        </w:rPr>
        <w:t>cho</w:t>
      </w:r>
      <w:r w:rsidRPr="006F1202">
        <w:rPr>
          <w:rFonts w:ascii="Arial" w:hAnsi="Arial" w:cs="Arial"/>
        </w:rPr>
        <w:t>car</w:t>
      </w:r>
      <w:proofErr w:type="spellEnd"/>
      <w:r w:rsidRPr="006F1202">
        <w:rPr>
          <w:rFonts w:ascii="Arial" w:hAnsi="Arial" w:cs="Arial"/>
        </w:rPr>
        <w:t xml:space="preserve"> España utiliza un sistema ERP propio que integra distintos módulos y se conecta con soluciones externas según las necesidades operativas de la empresa. Entre las plataformas complementarias, utiliza </w:t>
      </w:r>
      <w:proofErr w:type="spellStart"/>
      <w:r w:rsidRPr="009467CF">
        <w:rPr>
          <w:rFonts w:ascii="Arial" w:hAnsi="Arial" w:cs="Arial"/>
          <w:u w:val="single"/>
        </w:rPr>
        <w:t>Bavel</w:t>
      </w:r>
      <w:proofErr w:type="spellEnd"/>
      <w:r w:rsidRPr="006F1202">
        <w:rPr>
          <w:rFonts w:ascii="Arial" w:hAnsi="Arial" w:cs="Arial"/>
        </w:rPr>
        <w:t xml:space="preserve"> para la digitalización y automatización de facturación, lo cual agiliza la gestión de documentos y reduce significativamente el coste de procesamiento de facturas. Esta solución facilita la interacción con clientes y mejora la previsión de flujo de caja mediante conexiones en XML personalizadas para su sistema interno, además de gestionar la emisión y conciliación de pagos de forma automatizada​</w:t>
      </w:r>
    </w:p>
    <w:p w14:paraId="18506B50" w14:textId="7A86309E" w:rsidR="002F4C0A" w:rsidRDefault="00BB150D" w:rsidP="00276B1F">
      <w:pPr>
        <w:rPr>
          <w:rFonts w:ascii="Arial" w:hAnsi="Arial" w:cs="Arial"/>
        </w:rPr>
      </w:pPr>
      <w:r w:rsidRPr="006F1202">
        <w:rPr>
          <w:rFonts w:ascii="Arial" w:hAnsi="Arial" w:cs="Arial"/>
        </w:rPr>
        <w:t>Este sistema ERP está diseñado para adaptarse al alto volumen de transacciones y la naturaleza de su negocio de movilidad, facilitando la integración con múltiples servicios de facturación, CRM y administración de contratos y vehículos para optimizar su operativa</w:t>
      </w:r>
      <w:r w:rsidR="00303570">
        <w:rPr>
          <w:rFonts w:ascii="Arial" w:hAnsi="Arial" w:cs="Arial"/>
        </w:rPr>
        <w:t>.</w:t>
      </w:r>
    </w:p>
    <w:p w14:paraId="6B700F5E" w14:textId="77777777" w:rsidR="002F4C0A" w:rsidRDefault="002F4C0A" w:rsidP="00276B1F">
      <w:pPr>
        <w:rPr>
          <w:rFonts w:ascii="Arial" w:hAnsi="Arial" w:cs="Arial"/>
        </w:rPr>
      </w:pPr>
    </w:p>
    <w:p w14:paraId="695A85DE" w14:textId="55A6F128" w:rsidR="00D94683" w:rsidRPr="006F1202" w:rsidRDefault="00D94683" w:rsidP="00276B1F">
      <w:pPr>
        <w:rPr>
          <w:rFonts w:ascii="Arial" w:hAnsi="Arial" w:cs="Arial"/>
        </w:rPr>
      </w:pPr>
      <w:r w:rsidRPr="006F1202">
        <w:rPr>
          <w:rFonts w:ascii="Arial" w:hAnsi="Arial" w:cs="Arial"/>
        </w:rPr>
        <w:t xml:space="preserve">Para implementar estas funcionalidades en un ERP de alquiler de vehículos como </w:t>
      </w:r>
      <w:proofErr w:type="spellStart"/>
      <w:r w:rsidRPr="006F1202">
        <w:rPr>
          <w:rFonts w:ascii="Arial" w:hAnsi="Arial" w:cs="Arial"/>
        </w:rPr>
        <w:t>E</w:t>
      </w:r>
      <w:r w:rsidR="00255AB9">
        <w:rPr>
          <w:rFonts w:ascii="Arial" w:hAnsi="Arial" w:cs="Arial"/>
        </w:rPr>
        <w:t>cho</w:t>
      </w:r>
      <w:r w:rsidRPr="006F1202">
        <w:rPr>
          <w:rFonts w:ascii="Arial" w:hAnsi="Arial" w:cs="Arial"/>
        </w:rPr>
        <w:t>car</w:t>
      </w:r>
      <w:proofErr w:type="spellEnd"/>
      <w:r w:rsidRPr="006F1202">
        <w:rPr>
          <w:rFonts w:ascii="Arial" w:hAnsi="Arial" w:cs="Arial"/>
        </w:rPr>
        <w:t xml:space="preserve">, </w:t>
      </w:r>
      <w:r w:rsidR="009D18D0" w:rsidRPr="006F1202">
        <w:rPr>
          <w:rFonts w:ascii="Arial" w:hAnsi="Arial" w:cs="Arial"/>
        </w:rPr>
        <w:t xml:space="preserve">con </w:t>
      </w:r>
      <w:proofErr w:type="spellStart"/>
      <w:r w:rsidR="009D18D0" w:rsidRPr="006F1202">
        <w:rPr>
          <w:rFonts w:ascii="Arial" w:hAnsi="Arial" w:cs="Arial"/>
        </w:rPr>
        <w:t>Odoo</w:t>
      </w:r>
      <w:proofErr w:type="spellEnd"/>
      <w:r w:rsidR="009D18D0" w:rsidRPr="006F1202">
        <w:rPr>
          <w:rFonts w:ascii="Arial" w:hAnsi="Arial" w:cs="Arial"/>
        </w:rPr>
        <w:t xml:space="preserve"> </w:t>
      </w:r>
      <w:r w:rsidRPr="006F1202">
        <w:rPr>
          <w:rFonts w:ascii="Arial" w:hAnsi="Arial" w:cs="Arial"/>
        </w:rPr>
        <w:t>se requiere una plataforma robusta que integre varios módulos operativos y de atención al cliente.</w:t>
      </w:r>
      <w:r w:rsidR="009710C2" w:rsidRPr="006F1202">
        <w:rPr>
          <w:rFonts w:ascii="Arial" w:hAnsi="Arial" w:cs="Arial"/>
        </w:rPr>
        <w:t xml:space="preserve"> </w:t>
      </w:r>
      <w:r w:rsidR="003C291A">
        <w:rPr>
          <w:rFonts w:ascii="Arial" w:hAnsi="Arial" w:cs="Arial"/>
        </w:rPr>
        <w:t xml:space="preserve">En este </w:t>
      </w:r>
      <w:r w:rsidR="00FA540D">
        <w:rPr>
          <w:rFonts w:ascii="Arial" w:hAnsi="Arial" w:cs="Arial"/>
        </w:rPr>
        <w:t xml:space="preserve">ERP incluiría los siguientes </w:t>
      </w:r>
      <w:r w:rsidR="00FA540D" w:rsidRPr="00FD4A15">
        <w:rPr>
          <w:rFonts w:ascii="Arial" w:hAnsi="Arial" w:cs="Arial"/>
          <w:u w:val="single"/>
        </w:rPr>
        <w:t>módulos</w:t>
      </w:r>
      <w:r w:rsidR="00FA540D">
        <w:rPr>
          <w:rFonts w:ascii="Arial" w:hAnsi="Arial" w:cs="Arial"/>
        </w:rPr>
        <w:t>:</w:t>
      </w:r>
    </w:p>
    <w:p w14:paraId="2F69E044" w14:textId="56B2A057"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Gestión de Disponibilidad de Vehículos</w:t>
      </w:r>
      <w:r w:rsidR="005358D2" w:rsidRPr="009467CF">
        <w:rPr>
          <w:rFonts w:ascii="Arial" w:hAnsi="Arial" w:cs="Arial"/>
          <w:u w:val="single"/>
        </w:rPr>
        <w:t>.</w:t>
      </w:r>
    </w:p>
    <w:p w14:paraId="0BCD4BFA" w14:textId="77777777" w:rsidR="007B177B" w:rsidRPr="006F1202" w:rsidRDefault="007B177B" w:rsidP="00BB78AB">
      <w:pPr>
        <w:rPr>
          <w:rFonts w:ascii="Arial" w:hAnsi="Arial" w:cs="Arial"/>
        </w:rPr>
      </w:pPr>
      <w:r w:rsidRPr="006F1202">
        <w:rPr>
          <w:rFonts w:ascii="Arial" w:hAnsi="Arial" w:cs="Arial"/>
        </w:rPr>
        <w:t>Un módulo especializado en disponibilidad permite identificar la ubicación y estado de cada vehículo, ya sea "Disponible", "En mantenimiento", o "Preparado para venta". Cuando un vehículo es marcado como "No disponible para alquilar", automáticamente se traslada al sistema de mantenimiento o de venta. Esto garantiza que solo los vehículos aptos para alquiler estén visibles en el inventario de reservas.</w:t>
      </w:r>
    </w:p>
    <w:p w14:paraId="5DE85CEE" w14:textId="610D42E9"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Creación de Contratos Digitales con CRM Integrado</w:t>
      </w:r>
      <w:r w:rsidR="00CA3A86" w:rsidRPr="009467CF">
        <w:rPr>
          <w:rFonts w:ascii="Arial" w:hAnsi="Arial" w:cs="Arial"/>
          <w:u w:val="single"/>
        </w:rPr>
        <w:t>.</w:t>
      </w:r>
    </w:p>
    <w:p w14:paraId="35086468" w14:textId="3D4D15AD" w:rsidR="00483B16" w:rsidRPr="006F1202" w:rsidRDefault="007B177B" w:rsidP="00BB78AB">
      <w:pPr>
        <w:rPr>
          <w:rFonts w:ascii="Arial" w:hAnsi="Arial" w:cs="Arial"/>
        </w:rPr>
      </w:pPr>
      <w:r w:rsidRPr="006F1202">
        <w:rPr>
          <w:rFonts w:ascii="Arial" w:hAnsi="Arial" w:cs="Arial"/>
        </w:rPr>
        <w:t>El sistema ERP debería ofrecer una interfaz amigable para crear contratos en minutos. Este módulo se conectaría al CRM para obtener detalles del cliente y a un sistema de productos adicionales (seguros,</w:t>
      </w:r>
      <w:r w:rsidR="002F4C0A">
        <w:rPr>
          <w:rFonts w:ascii="Arial" w:hAnsi="Arial" w:cs="Arial"/>
        </w:rPr>
        <w:t xml:space="preserve"> coches automáticos,</w:t>
      </w:r>
      <w:r w:rsidRPr="006F1202">
        <w:rPr>
          <w:rFonts w:ascii="Arial" w:hAnsi="Arial" w:cs="Arial"/>
        </w:rPr>
        <w:t xml:space="preserve"> </w:t>
      </w:r>
      <w:r w:rsidR="002F4C0A">
        <w:rPr>
          <w:rFonts w:ascii="Arial" w:hAnsi="Arial" w:cs="Arial"/>
        </w:rPr>
        <w:t xml:space="preserve">coches con </w:t>
      </w:r>
      <w:r w:rsidRPr="006F1202">
        <w:rPr>
          <w:rFonts w:ascii="Arial" w:hAnsi="Arial" w:cs="Arial"/>
        </w:rPr>
        <w:t>GPS, asientos para niños, etc.). Al finalizar, el cliente podría firmar digitalmente el contrato, utilizando una pasarela de pago segura y recibir el contrato por correo electrónico</w:t>
      </w:r>
      <w:r w:rsidR="00372FC5">
        <w:rPr>
          <w:rFonts w:ascii="Arial" w:hAnsi="Arial" w:cs="Arial"/>
        </w:rPr>
        <w:t>.</w:t>
      </w:r>
    </w:p>
    <w:p w14:paraId="1F5E1597" w14:textId="3FFD3F69" w:rsidR="007B177B" w:rsidRPr="009467CF" w:rsidRDefault="007B177B" w:rsidP="00BB78AB">
      <w:pPr>
        <w:numPr>
          <w:ilvl w:val="0"/>
          <w:numId w:val="7"/>
        </w:numPr>
        <w:rPr>
          <w:rFonts w:ascii="Arial" w:hAnsi="Arial" w:cs="Arial"/>
          <w:u w:val="single"/>
        </w:rPr>
      </w:pPr>
      <w:r w:rsidRPr="009467CF">
        <w:rPr>
          <w:rFonts w:ascii="Arial" w:hAnsi="Arial" w:cs="Arial"/>
          <w:u w:val="single"/>
        </w:rPr>
        <w:t>Encuesta de Satisfacción al Cerrar el Contrato</w:t>
      </w:r>
      <w:r w:rsidR="00CE28AC" w:rsidRPr="009467CF">
        <w:rPr>
          <w:rFonts w:ascii="Arial" w:hAnsi="Arial" w:cs="Arial"/>
          <w:u w:val="single"/>
        </w:rPr>
        <w:t>.</w:t>
      </w:r>
    </w:p>
    <w:p w14:paraId="347501CD" w14:textId="2DBCEE2E" w:rsidR="001E0A0A" w:rsidRPr="006F1202" w:rsidRDefault="007B177B" w:rsidP="00BB78AB">
      <w:pPr>
        <w:rPr>
          <w:rFonts w:ascii="Arial" w:hAnsi="Arial" w:cs="Arial"/>
        </w:rPr>
      </w:pPr>
      <w:r w:rsidRPr="006F1202">
        <w:rPr>
          <w:rFonts w:ascii="Arial" w:hAnsi="Arial" w:cs="Arial"/>
        </w:rPr>
        <w:t xml:space="preserve">Al finalizar cada alquiler, el ERP podría enviar automáticamente un correo electrónico de valoración que recoja información sobre el servicio recibido en diferentes etapas, como la calidad del vehículo, la atención recibida, y la experiencia general. Esto ayuda a medir el Net </w:t>
      </w:r>
      <w:proofErr w:type="spellStart"/>
      <w:r w:rsidRPr="006F1202">
        <w:rPr>
          <w:rFonts w:ascii="Arial" w:hAnsi="Arial" w:cs="Arial"/>
        </w:rPr>
        <w:t>Promoter</w:t>
      </w:r>
      <w:proofErr w:type="spellEnd"/>
      <w:r w:rsidRPr="006F1202">
        <w:rPr>
          <w:rFonts w:ascii="Arial" w:hAnsi="Arial" w:cs="Arial"/>
        </w:rPr>
        <w:t xml:space="preserve"> Score (NPS) y otros indicadores de satisfacción.</w:t>
      </w:r>
    </w:p>
    <w:p w14:paraId="774509DB" w14:textId="3F4E837A" w:rsidR="007B177B" w:rsidRPr="009467CF" w:rsidRDefault="007B177B" w:rsidP="00BB78AB">
      <w:pPr>
        <w:numPr>
          <w:ilvl w:val="0"/>
          <w:numId w:val="7"/>
        </w:numPr>
        <w:rPr>
          <w:rFonts w:ascii="Arial" w:hAnsi="Arial" w:cs="Arial"/>
          <w:u w:val="single"/>
        </w:rPr>
      </w:pPr>
      <w:r w:rsidRPr="009467CF">
        <w:rPr>
          <w:rFonts w:ascii="Arial" w:hAnsi="Arial" w:cs="Arial"/>
          <w:u w:val="single"/>
        </w:rPr>
        <w:t>Gestión de Contratos Excedidos y Avisos Automáticos</w:t>
      </w:r>
      <w:r w:rsidR="00CE28AC" w:rsidRPr="009467CF">
        <w:rPr>
          <w:rFonts w:ascii="Arial" w:hAnsi="Arial" w:cs="Arial"/>
          <w:u w:val="single"/>
        </w:rPr>
        <w:t>.</w:t>
      </w:r>
    </w:p>
    <w:p w14:paraId="2E9820F4" w14:textId="77777777" w:rsidR="007B177B" w:rsidRPr="006F1202" w:rsidRDefault="007B177B" w:rsidP="00BB78AB">
      <w:pPr>
        <w:rPr>
          <w:rFonts w:ascii="Arial" w:hAnsi="Arial" w:cs="Arial"/>
        </w:rPr>
      </w:pPr>
      <w:r w:rsidRPr="006F1202">
        <w:rPr>
          <w:rFonts w:ascii="Arial" w:hAnsi="Arial" w:cs="Arial"/>
        </w:rPr>
        <w:t>Para los contratos a punto de expirar, el sistema enviaría notificaciones al cliente dos horas antes, sugiriendo una extensión del alquiler o una nueva reserva. En caso de optar por la extensión, el cliente puede realizar el pago directamente en línea. De lo contrario, el sistema notifica a la agencia o agente comercial para una renovación manual.</w:t>
      </w:r>
    </w:p>
    <w:p w14:paraId="1D34F700" w14:textId="1DCA3CD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Ventas Diarios y Desempeño de Agentes</w:t>
      </w:r>
      <w:r w:rsidR="00CE28AC" w:rsidRPr="009467CF">
        <w:rPr>
          <w:rFonts w:ascii="Arial" w:hAnsi="Arial" w:cs="Arial"/>
          <w:u w:val="single"/>
        </w:rPr>
        <w:t>.</w:t>
      </w:r>
    </w:p>
    <w:p w14:paraId="13F483FC" w14:textId="77777777" w:rsidR="007B177B" w:rsidRPr="006F1202" w:rsidRDefault="007B177B" w:rsidP="00BB78AB">
      <w:pPr>
        <w:rPr>
          <w:rFonts w:ascii="Arial" w:hAnsi="Arial" w:cs="Arial"/>
        </w:rPr>
      </w:pPr>
      <w:r w:rsidRPr="006F1202">
        <w:rPr>
          <w:rFonts w:ascii="Arial" w:hAnsi="Arial" w:cs="Arial"/>
        </w:rPr>
        <w:t xml:space="preserve">Un módulo de reportes automatizados proporciona un desglose de ventas y rendimiento individual de cada agente y de la oficina en su conjunto, comparando los resultados con los objetivos. Estos informes pueden visualizarse en </w:t>
      </w:r>
      <w:proofErr w:type="spellStart"/>
      <w:r w:rsidRPr="006F1202">
        <w:rPr>
          <w:rFonts w:ascii="Arial" w:hAnsi="Arial" w:cs="Arial"/>
        </w:rPr>
        <w:t>dashboards</w:t>
      </w:r>
      <w:proofErr w:type="spellEnd"/>
      <w:r w:rsidRPr="006F1202">
        <w:rPr>
          <w:rFonts w:ascii="Arial" w:hAnsi="Arial" w:cs="Arial"/>
        </w:rPr>
        <w:t xml:space="preserve"> diarios, lo que facilita la toma de decisiones para supervisores y gerentes.</w:t>
      </w:r>
    </w:p>
    <w:p w14:paraId="26780AE1" w14:textId="4415E4C1" w:rsidR="007B177B" w:rsidRPr="009467CF" w:rsidRDefault="007B177B" w:rsidP="00BB78AB">
      <w:pPr>
        <w:numPr>
          <w:ilvl w:val="0"/>
          <w:numId w:val="7"/>
        </w:numPr>
        <w:rPr>
          <w:rFonts w:ascii="Arial" w:hAnsi="Arial" w:cs="Arial"/>
          <w:u w:val="single"/>
        </w:rPr>
      </w:pPr>
      <w:proofErr w:type="spellStart"/>
      <w:r w:rsidRPr="009467CF">
        <w:rPr>
          <w:rFonts w:ascii="Arial" w:hAnsi="Arial" w:cs="Arial"/>
          <w:u w:val="single"/>
        </w:rPr>
        <w:t>Dashboard</w:t>
      </w:r>
      <w:proofErr w:type="spellEnd"/>
      <w:r w:rsidRPr="009467CF">
        <w:rPr>
          <w:rFonts w:ascii="Arial" w:hAnsi="Arial" w:cs="Arial"/>
          <w:u w:val="single"/>
        </w:rPr>
        <w:t xml:space="preserve"> Operativo Diario</w:t>
      </w:r>
      <w:r w:rsidR="00AE287A" w:rsidRPr="009467CF">
        <w:rPr>
          <w:rFonts w:ascii="Arial" w:hAnsi="Arial" w:cs="Arial"/>
          <w:u w:val="single"/>
        </w:rPr>
        <w:t>.</w:t>
      </w:r>
    </w:p>
    <w:p w14:paraId="66461348" w14:textId="77777777" w:rsidR="007B177B" w:rsidRPr="006F1202" w:rsidRDefault="007B177B" w:rsidP="00AE287A">
      <w:pPr>
        <w:rPr>
          <w:rFonts w:ascii="Arial" w:hAnsi="Arial" w:cs="Arial"/>
        </w:rPr>
      </w:pPr>
      <w:r w:rsidRPr="006F1202">
        <w:rPr>
          <w:rFonts w:ascii="Arial" w:hAnsi="Arial" w:cs="Arial"/>
        </w:rPr>
        <w:t>El ERP puede generar un panel que incluye:</w:t>
      </w:r>
    </w:p>
    <w:p w14:paraId="295E9E2E"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realizados y cerrados.</w:t>
      </w:r>
    </w:p>
    <w:p w14:paraId="2DE70934"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cerrados con daños.</w:t>
      </w:r>
    </w:p>
    <w:p w14:paraId="1358D61A"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Número de vehículos listos a determinadas horas pico.</w:t>
      </w:r>
    </w:p>
    <w:p w14:paraId="521A5E7D"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Estado de limpieza de los vehículos.</w:t>
      </w:r>
    </w:p>
    <w:p w14:paraId="58A7C058"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lastRenderedPageBreak/>
        <w:t>Previsiones de reservas para el mismo día y para el día siguiente.</w:t>
      </w:r>
    </w:p>
    <w:p w14:paraId="368ACF2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Clientes directos sin reserva.</w:t>
      </w:r>
    </w:p>
    <w:p w14:paraId="0638F2B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Productividad diaria de la oficina (en términos de ingresos) y rendimiento de cada agente.</w:t>
      </w:r>
    </w:p>
    <w:p w14:paraId="5B807C8C" w14:textId="77777777" w:rsidR="007B177B" w:rsidRPr="006F1202" w:rsidRDefault="007B177B" w:rsidP="009710C2">
      <w:pPr>
        <w:ind w:left="1800"/>
        <w:rPr>
          <w:rFonts w:ascii="Arial" w:hAnsi="Arial" w:cs="Arial"/>
        </w:rPr>
      </w:pPr>
    </w:p>
    <w:p w14:paraId="51C331A3" w14:textId="48D212C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Ingresos (</w:t>
      </w:r>
      <w:proofErr w:type="spellStart"/>
      <w:r w:rsidRPr="009467CF">
        <w:rPr>
          <w:rFonts w:ascii="Arial" w:hAnsi="Arial" w:cs="Arial"/>
          <w:u w:val="single"/>
        </w:rPr>
        <w:t>Revenue</w:t>
      </w:r>
      <w:proofErr w:type="spellEnd"/>
      <w:r w:rsidRPr="009467CF">
        <w:rPr>
          <w:rFonts w:ascii="Arial" w:hAnsi="Arial" w:cs="Arial"/>
          <w:u w:val="single"/>
        </w:rPr>
        <w:t>) por Contrato</w:t>
      </w:r>
      <w:r w:rsidR="009467CF">
        <w:rPr>
          <w:rFonts w:ascii="Arial" w:hAnsi="Arial" w:cs="Arial"/>
          <w:u w:val="single"/>
        </w:rPr>
        <w:t>.</w:t>
      </w:r>
    </w:p>
    <w:p w14:paraId="4854230A" w14:textId="77777777" w:rsidR="007B177B" w:rsidRPr="006F1202" w:rsidRDefault="007B177B" w:rsidP="00AE287A">
      <w:pPr>
        <w:rPr>
          <w:rFonts w:ascii="Arial" w:hAnsi="Arial" w:cs="Arial"/>
        </w:rPr>
      </w:pPr>
      <w:r w:rsidRPr="006F1202">
        <w:rPr>
          <w:rFonts w:ascii="Arial" w:hAnsi="Arial" w:cs="Arial"/>
        </w:rPr>
        <w:t>El sistema debe poder generar automáticamente reportes de ingresos diarios, semanales y mensuales, proporcionando a los gerentes una visión precisa de los ingresos y los indicadores clave de rentabilidad.</w:t>
      </w:r>
    </w:p>
    <w:p w14:paraId="5ED114E4" w14:textId="50EDA268"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Movimientos y Mantenimiento de Vehículos</w:t>
      </w:r>
      <w:r w:rsidR="009D2A92" w:rsidRPr="009467CF">
        <w:rPr>
          <w:rFonts w:ascii="Arial" w:hAnsi="Arial" w:cs="Arial"/>
          <w:u w:val="single"/>
        </w:rPr>
        <w:t>.</w:t>
      </w:r>
    </w:p>
    <w:p w14:paraId="161B5C00" w14:textId="77777777" w:rsidR="007B177B" w:rsidRDefault="007B177B" w:rsidP="00AE287A">
      <w:pPr>
        <w:rPr>
          <w:rFonts w:ascii="Arial" w:hAnsi="Arial" w:cs="Arial"/>
        </w:rPr>
      </w:pPr>
      <w:r w:rsidRPr="006F1202">
        <w:rPr>
          <w:rFonts w:ascii="Arial" w:hAnsi="Arial" w:cs="Arial"/>
        </w:rPr>
        <w:t>Estos reportes pueden identificar vehículos que han estado inmovilizados por más de 10 días, alertar sobre el kilometraje acumulado en alquileres recientes, y rastrear los vehículos en talleres y otros desplazamientos. Estos datos ayudan a optimizar el uso y la disponibilidad de la flota, evitando costos de oportunidad y maximizando la eficiencia del inventario.</w:t>
      </w:r>
    </w:p>
    <w:p w14:paraId="2F279622" w14:textId="1503E4A5" w:rsidR="00CF74AC" w:rsidRDefault="007B177B" w:rsidP="007B177B">
      <w:pPr>
        <w:rPr>
          <w:rFonts w:ascii="Arial" w:hAnsi="Arial" w:cs="Arial"/>
        </w:rPr>
      </w:pPr>
      <w:r w:rsidRPr="006F1202">
        <w:rPr>
          <w:rFonts w:ascii="Arial" w:hAnsi="Arial" w:cs="Arial"/>
        </w:rPr>
        <w:t>Implementar estos módulos permite automatizar y optimizar muchas de las tareas críticas de una empresa de alquiler de vehículos, proporcionando una experiencia ágil tanto para los clientes como para el personal operativo.</w:t>
      </w:r>
    </w:p>
    <w:p w14:paraId="59BD1C92" w14:textId="77777777" w:rsidR="00A724F6" w:rsidRDefault="00A724F6" w:rsidP="007B177B">
      <w:pPr>
        <w:rPr>
          <w:rFonts w:ascii="Arial" w:hAnsi="Arial" w:cs="Arial"/>
        </w:rPr>
      </w:pPr>
    </w:p>
    <w:p w14:paraId="4E530640" w14:textId="5A0CD996" w:rsidR="00E5081B" w:rsidRPr="00361B6D" w:rsidRDefault="00361B6D" w:rsidP="00361B6D">
      <w:pPr>
        <w:pStyle w:val="Prrafodelista"/>
        <w:numPr>
          <w:ilvl w:val="0"/>
          <w:numId w:val="13"/>
        </w:numPr>
        <w:rPr>
          <w:rFonts w:ascii="Arial" w:hAnsi="Arial" w:cs="Arial"/>
          <w:b/>
          <w:bCs/>
        </w:rPr>
      </w:pPr>
      <w:r w:rsidRPr="00361B6D">
        <w:rPr>
          <w:rFonts w:ascii="Arial" w:hAnsi="Arial" w:cs="Arial"/>
          <w:b/>
          <w:bCs/>
        </w:rPr>
        <w:t>Centros de trabajos.</w:t>
      </w:r>
    </w:p>
    <w:p w14:paraId="43D39F6C" w14:textId="5A214B91" w:rsidR="00CF74AC" w:rsidRPr="006F1202" w:rsidRDefault="00AB49DD" w:rsidP="007B177B">
      <w:pPr>
        <w:rPr>
          <w:rFonts w:ascii="Arial" w:hAnsi="Arial" w:cs="Arial"/>
        </w:rPr>
      </w:pPr>
      <w:proofErr w:type="spellStart"/>
      <w:r>
        <w:rPr>
          <w:rFonts w:ascii="Arial" w:hAnsi="Arial" w:cs="Arial"/>
        </w:rPr>
        <w:t>Ech</w:t>
      </w:r>
      <w:r w:rsidR="00CF74AC" w:rsidRPr="006F1202">
        <w:rPr>
          <w:rFonts w:ascii="Arial" w:hAnsi="Arial" w:cs="Arial"/>
        </w:rPr>
        <w:t>oar</w:t>
      </w:r>
      <w:proofErr w:type="spellEnd"/>
      <w:r w:rsidR="00CF74AC" w:rsidRPr="006F1202">
        <w:rPr>
          <w:rFonts w:ascii="Arial" w:hAnsi="Arial" w:cs="Arial"/>
        </w:rPr>
        <w:t xml:space="preserve"> IB, SA tiene </w:t>
      </w:r>
      <w:r w:rsidR="008C2D23">
        <w:rPr>
          <w:rFonts w:ascii="Arial" w:hAnsi="Arial" w:cs="Arial"/>
        </w:rPr>
        <w:t>65</w:t>
      </w:r>
      <w:r w:rsidR="00CF74AC" w:rsidRPr="006F1202">
        <w:rPr>
          <w:rFonts w:ascii="Arial" w:hAnsi="Arial" w:cs="Arial"/>
        </w:rPr>
        <w:t xml:space="preserve"> oficinas corporativas </w:t>
      </w:r>
      <w:r w:rsidR="00CF15A7" w:rsidRPr="006F1202">
        <w:rPr>
          <w:rFonts w:ascii="Arial" w:hAnsi="Arial" w:cs="Arial"/>
        </w:rPr>
        <w:t>y 55 oficinas de agencias operadoras</w:t>
      </w:r>
      <w:r w:rsidR="00DA32A3" w:rsidRPr="006F1202">
        <w:rPr>
          <w:rFonts w:ascii="Arial" w:hAnsi="Arial" w:cs="Arial"/>
        </w:rPr>
        <w:t xml:space="preserve">, con las principales ciudades con naves donde se albergan </w:t>
      </w:r>
      <w:r w:rsidR="004A3EF3" w:rsidRPr="006F1202">
        <w:rPr>
          <w:rFonts w:ascii="Arial" w:hAnsi="Arial" w:cs="Arial"/>
        </w:rPr>
        <w:t>centros a modo de centrales</w:t>
      </w:r>
      <w:r w:rsidR="00463629" w:rsidRPr="006F1202">
        <w:rPr>
          <w:rFonts w:ascii="Arial" w:hAnsi="Arial" w:cs="Arial"/>
        </w:rPr>
        <w:t xml:space="preserve"> para la zona donde se encuentran departamentos de mantenimiento, </w:t>
      </w:r>
      <w:r w:rsidR="00C01CA2" w:rsidRPr="006F1202">
        <w:rPr>
          <w:rFonts w:ascii="Arial" w:hAnsi="Arial" w:cs="Arial"/>
        </w:rPr>
        <w:t xml:space="preserve">gestión, seguros, IT, </w:t>
      </w:r>
      <w:r w:rsidR="00FA0179" w:rsidRPr="006F1202">
        <w:rPr>
          <w:rFonts w:ascii="Arial" w:hAnsi="Arial" w:cs="Arial"/>
        </w:rPr>
        <w:t xml:space="preserve">recursos humanos, </w:t>
      </w:r>
      <w:r w:rsidR="004435E8" w:rsidRPr="006F1202">
        <w:rPr>
          <w:rFonts w:ascii="Arial" w:hAnsi="Arial" w:cs="Arial"/>
        </w:rPr>
        <w:t xml:space="preserve">atención al cliente, </w:t>
      </w:r>
      <w:r w:rsidR="00EB10F2" w:rsidRPr="006F1202">
        <w:rPr>
          <w:rFonts w:ascii="Arial" w:hAnsi="Arial" w:cs="Arial"/>
        </w:rPr>
        <w:t xml:space="preserve">planificación de riesgos laborales, servicios generales, </w:t>
      </w:r>
      <w:r w:rsidR="00FA0179" w:rsidRPr="006F1202">
        <w:rPr>
          <w:rFonts w:ascii="Arial" w:hAnsi="Arial" w:cs="Arial"/>
        </w:rPr>
        <w:t xml:space="preserve">dirección, ciudades como Madrid, Barcelona, Alicante, </w:t>
      </w:r>
      <w:r w:rsidR="00386F65" w:rsidRPr="006F1202">
        <w:rPr>
          <w:rFonts w:ascii="Arial" w:hAnsi="Arial" w:cs="Arial"/>
        </w:rPr>
        <w:t xml:space="preserve">Sevilla, </w:t>
      </w:r>
      <w:r w:rsidR="00376680" w:rsidRPr="006F1202">
        <w:rPr>
          <w:rFonts w:ascii="Arial" w:hAnsi="Arial" w:cs="Arial"/>
        </w:rPr>
        <w:t>Málaga</w:t>
      </w:r>
      <w:r w:rsidR="00386F65" w:rsidRPr="006F1202">
        <w:rPr>
          <w:rFonts w:ascii="Arial" w:hAnsi="Arial" w:cs="Arial"/>
        </w:rPr>
        <w:t xml:space="preserve">, Palma de Mallorca, </w:t>
      </w:r>
      <w:r w:rsidR="00361E1D" w:rsidRPr="006F1202">
        <w:rPr>
          <w:rFonts w:ascii="Arial" w:hAnsi="Arial" w:cs="Arial"/>
        </w:rPr>
        <w:t>Las Palmas.</w:t>
      </w:r>
    </w:p>
    <w:p w14:paraId="370945C4" w14:textId="5E97B472" w:rsidR="001D6981" w:rsidRPr="006F1202" w:rsidRDefault="001D6981" w:rsidP="007B177B">
      <w:pPr>
        <w:rPr>
          <w:rFonts w:ascii="Arial" w:hAnsi="Arial" w:cs="Arial"/>
        </w:rPr>
      </w:pPr>
      <w:r w:rsidRPr="006F1202">
        <w:rPr>
          <w:rFonts w:ascii="Arial" w:hAnsi="Arial" w:cs="Arial"/>
        </w:rPr>
        <w:t xml:space="preserve">La red de sucursales de </w:t>
      </w:r>
      <w:proofErr w:type="spellStart"/>
      <w:r w:rsidRPr="006F1202">
        <w:rPr>
          <w:rFonts w:ascii="Arial" w:hAnsi="Arial" w:cs="Arial"/>
        </w:rPr>
        <w:t>E</w:t>
      </w:r>
      <w:r w:rsidR="008C2D23">
        <w:rPr>
          <w:rFonts w:ascii="Arial" w:hAnsi="Arial" w:cs="Arial"/>
        </w:rPr>
        <w:t>cho</w:t>
      </w:r>
      <w:r w:rsidRPr="006F1202">
        <w:rPr>
          <w:rFonts w:ascii="Arial" w:hAnsi="Arial" w:cs="Arial"/>
        </w:rPr>
        <w:t>car</w:t>
      </w:r>
      <w:proofErr w:type="spellEnd"/>
      <w:r w:rsidR="008C2D23">
        <w:rPr>
          <w:rFonts w:ascii="Arial" w:hAnsi="Arial" w:cs="Arial"/>
        </w:rPr>
        <w:t xml:space="preserve"> </w:t>
      </w:r>
      <w:r w:rsidR="008C2D23">
        <w:t>IB, SA</w:t>
      </w:r>
      <w:r w:rsidRPr="006F1202">
        <w:rPr>
          <w:rFonts w:ascii="Arial" w:hAnsi="Arial" w:cs="Arial"/>
        </w:rPr>
        <w:t xml:space="preserve"> se organiza para maximizar la disponibilidad y el acceso al servicio en toda España, permitiendo una gestión eficiente de su flota y el mantenimiento de su nivel de servicio en regiones de alta demanda. Esta distribución facilita también la comunicación y la transferencia de vehículos entre oficinas según necesidades operativas.</w:t>
      </w:r>
    </w:p>
    <w:p w14:paraId="00E447E8" w14:textId="77777777" w:rsidR="008256C4" w:rsidRDefault="008256C4" w:rsidP="008256C4">
      <w:pPr>
        <w:rPr>
          <w:rFonts w:ascii="Arial" w:hAnsi="Arial" w:cs="Arial"/>
        </w:rPr>
      </w:pPr>
    </w:p>
    <w:p w14:paraId="350EF8E0" w14:textId="091A70A9" w:rsidR="00361B6D" w:rsidRPr="00B33270" w:rsidRDefault="00B33270" w:rsidP="00B33270">
      <w:pPr>
        <w:pStyle w:val="Prrafodelista"/>
        <w:numPr>
          <w:ilvl w:val="0"/>
          <w:numId w:val="13"/>
        </w:numPr>
        <w:rPr>
          <w:rFonts w:ascii="Arial" w:hAnsi="Arial" w:cs="Arial"/>
          <w:b/>
          <w:bCs/>
        </w:rPr>
      </w:pPr>
      <w:r w:rsidRPr="00B33270">
        <w:rPr>
          <w:rFonts w:ascii="Arial" w:hAnsi="Arial" w:cs="Arial"/>
          <w:b/>
          <w:bCs/>
        </w:rPr>
        <w:t>Infraestructura.</w:t>
      </w:r>
    </w:p>
    <w:p w14:paraId="15354453" w14:textId="42BF6A07" w:rsidR="008256C4" w:rsidRPr="008256C4" w:rsidRDefault="008256C4" w:rsidP="008256C4">
      <w:pPr>
        <w:rPr>
          <w:rFonts w:ascii="Arial" w:hAnsi="Arial" w:cs="Arial"/>
        </w:rPr>
      </w:pPr>
      <w:r w:rsidRPr="008256C4">
        <w:rPr>
          <w:rFonts w:ascii="Arial" w:hAnsi="Arial" w:cs="Arial"/>
        </w:rPr>
        <w:t xml:space="preserve">La infraestructura tecnológica de </w:t>
      </w:r>
      <w:proofErr w:type="spellStart"/>
      <w:r w:rsidRPr="008256C4">
        <w:rPr>
          <w:rFonts w:ascii="Arial" w:hAnsi="Arial" w:cs="Arial"/>
        </w:rPr>
        <w:t>E</w:t>
      </w:r>
      <w:r w:rsidR="00AE3832">
        <w:rPr>
          <w:rFonts w:ascii="Arial" w:hAnsi="Arial" w:cs="Arial"/>
        </w:rPr>
        <w:t>cho</w:t>
      </w:r>
      <w:r w:rsidRPr="008256C4">
        <w:rPr>
          <w:rFonts w:ascii="Arial" w:hAnsi="Arial" w:cs="Arial"/>
        </w:rPr>
        <w:t>car</w:t>
      </w:r>
      <w:proofErr w:type="spellEnd"/>
      <w:r w:rsidRPr="008256C4">
        <w:rPr>
          <w:rFonts w:ascii="Arial" w:hAnsi="Arial" w:cs="Arial"/>
        </w:rPr>
        <w:t xml:space="preserve"> IB, S.A. en España está equipada para soportar su gran red de servicios en alquiler de vehículos, una industria que depende en gran medida de la eficiencia, la disponibilidad de información en tiempo real y la seguridad de los datos. </w:t>
      </w:r>
      <w:proofErr w:type="spellStart"/>
      <w:r w:rsidRPr="008256C4">
        <w:rPr>
          <w:rFonts w:ascii="Arial" w:hAnsi="Arial" w:cs="Arial"/>
        </w:rPr>
        <w:t>E</w:t>
      </w:r>
      <w:r w:rsidR="007679C3">
        <w:rPr>
          <w:rFonts w:ascii="Arial" w:hAnsi="Arial" w:cs="Arial"/>
        </w:rPr>
        <w:t>cho</w:t>
      </w:r>
      <w:r w:rsidRPr="008256C4">
        <w:rPr>
          <w:rFonts w:ascii="Arial" w:hAnsi="Arial" w:cs="Arial"/>
        </w:rPr>
        <w:t>car</w:t>
      </w:r>
      <w:proofErr w:type="spellEnd"/>
      <w:r w:rsidRPr="008256C4">
        <w:rPr>
          <w:rFonts w:ascii="Arial" w:hAnsi="Arial" w:cs="Arial"/>
        </w:rPr>
        <w:t xml:space="preserve"> utiliza una infraestructura en la nube para mejorar la accesibilidad y la colaboración entre sus oficinas. En la actualidad, </w:t>
      </w:r>
      <w:proofErr w:type="spellStart"/>
      <w:r w:rsidRPr="008256C4">
        <w:rPr>
          <w:rFonts w:ascii="Arial" w:hAnsi="Arial" w:cs="Arial"/>
        </w:rPr>
        <w:t>E</w:t>
      </w:r>
      <w:r w:rsidR="008C2D23">
        <w:rPr>
          <w:rFonts w:ascii="Arial" w:hAnsi="Arial" w:cs="Arial"/>
        </w:rPr>
        <w:t>cho</w:t>
      </w:r>
      <w:r w:rsidRPr="008256C4">
        <w:rPr>
          <w:rFonts w:ascii="Arial" w:hAnsi="Arial" w:cs="Arial"/>
        </w:rPr>
        <w:t>car</w:t>
      </w:r>
      <w:proofErr w:type="spellEnd"/>
      <w:r w:rsidRPr="008256C4">
        <w:rPr>
          <w:rFonts w:ascii="Arial" w:hAnsi="Arial" w:cs="Arial"/>
        </w:rPr>
        <w:t xml:space="preserve"> emplea soluciones basadas en la nube, utilizando plataformas de grandes proveedores como Microsoft Azure, que recientemente abrió un centro de datos en Madrid. Esto permite que </w:t>
      </w:r>
      <w:proofErr w:type="spellStart"/>
      <w:r w:rsidRPr="008256C4">
        <w:rPr>
          <w:rFonts w:ascii="Arial" w:hAnsi="Arial" w:cs="Arial"/>
        </w:rPr>
        <w:t>E</w:t>
      </w:r>
      <w:r w:rsidR="007679C3">
        <w:rPr>
          <w:rFonts w:ascii="Arial" w:hAnsi="Arial" w:cs="Arial"/>
        </w:rPr>
        <w:t>cho</w:t>
      </w:r>
      <w:r w:rsidRPr="008256C4">
        <w:rPr>
          <w:rFonts w:ascii="Arial" w:hAnsi="Arial" w:cs="Arial"/>
        </w:rPr>
        <w:t>car</w:t>
      </w:r>
      <w:proofErr w:type="spellEnd"/>
      <w:r w:rsidRPr="008256C4">
        <w:rPr>
          <w:rFonts w:ascii="Arial" w:hAnsi="Arial" w:cs="Arial"/>
        </w:rPr>
        <w:t xml:space="preserve"> aproveche servicios avanzados de procesamiento, almacenamiento seguro y de respaldo de datos, así como aplicaciones de inteligencia artificial en sus operaciones.</w:t>
      </w:r>
    </w:p>
    <w:p w14:paraId="6F381AD5" w14:textId="4F24DFFE" w:rsidR="00C54761" w:rsidRPr="006F1202" w:rsidRDefault="00C54761" w:rsidP="008256C4">
      <w:pPr>
        <w:rPr>
          <w:rFonts w:ascii="Arial" w:hAnsi="Arial" w:cs="Arial"/>
        </w:rPr>
      </w:pPr>
      <w:r w:rsidRPr="006F1202">
        <w:rPr>
          <w:rFonts w:ascii="Arial" w:hAnsi="Arial" w:cs="Arial"/>
        </w:rPr>
        <w:t xml:space="preserve">Para sus sistemas de </w:t>
      </w:r>
      <w:proofErr w:type="spellStart"/>
      <w:r w:rsidRPr="006F1202">
        <w:rPr>
          <w:rFonts w:ascii="Arial" w:hAnsi="Arial" w:cs="Arial"/>
        </w:rPr>
        <w:t>backup</w:t>
      </w:r>
      <w:proofErr w:type="spellEnd"/>
      <w:r w:rsidRPr="006F1202">
        <w:rPr>
          <w:rFonts w:ascii="Arial" w:hAnsi="Arial" w:cs="Arial"/>
        </w:rPr>
        <w:t xml:space="preserve">, </w:t>
      </w:r>
      <w:r w:rsidR="00AE3832">
        <w:rPr>
          <w:rFonts w:ascii="Arial" w:hAnsi="Arial" w:cs="Arial"/>
        </w:rPr>
        <w:t>la empresa</w:t>
      </w:r>
      <w:r w:rsidRPr="006F1202">
        <w:rPr>
          <w:rFonts w:ascii="Arial" w:hAnsi="Arial" w:cs="Arial"/>
        </w:rPr>
        <w:t xml:space="preserve"> emplea medidas de redundancia y restauración a través de servicios en la nube, mejorando la resiliencia de sus datos. Además, la empresa utiliza soluciones de seguridad como segmentación de red y cifrado, en conjunto con controles de permisos y autenticación, cumpliendo con normativas de protección de datos</w:t>
      </w:r>
    </w:p>
    <w:p w14:paraId="378ADA07" w14:textId="08BAC181" w:rsidR="008256C4" w:rsidRPr="008256C4" w:rsidRDefault="008256C4" w:rsidP="008256C4">
      <w:pPr>
        <w:rPr>
          <w:rFonts w:ascii="Arial" w:hAnsi="Arial" w:cs="Arial"/>
        </w:rPr>
      </w:pPr>
      <w:proofErr w:type="spellStart"/>
      <w:r w:rsidRPr="008256C4">
        <w:rPr>
          <w:rFonts w:ascii="Arial" w:hAnsi="Arial" w:cs="Arial"/>
        </w:rPr>
        <w:t>E</w:t>
      </w:r>
      <w:r w:rsidR="00245C33">
        <w:rPr>
          <w:rFonts w:ascii="Arial" w:hAnsi="Arial" w:cs="Arial"/>
        </w:rPr>
        <w:t>cho</w:t>
      </w:r>
      <w:r w:rsidRPr="008256C4">
        <w:rPr>
          <w:rFonts w:ascii="Arial" w:hAnsi="Arial" w:cs="Arial"/>
        </w:rPr>
        <w:t>car</w:t>
      </w:r>
      <w:proofErr w:type="spellEnd"/>
      <w:r w:rsidRPr="008256C4">
        <w:rPr>
          <w:rFonts w:ascii="Arial" w:hAnsi="Arial" w:cs="Arial"/>
        </w:rPr>
        <w:t xml:space="preserve"> también cuenta con sistemas de respaldo integrados, apoyados en centros de datos ubicados estratégicamente en España y Europa. Estas instalaciones cumplen con altos estándares de certificación de seguridad, como las normas </w:t>
      </w:r>
      <w:proofErr w:type="spellStart"/>
      <w:r w:rsidRPr="008256C4">
        <w:rPr>
          <w:rFonts w:ascii="Arial" w:hAnsi="Arial" w:cs="Arial"/>
        </w:rPr>
        <w:t>Tier</w:t>
      </w:r>
      <w:proofErr w:type="spellEnd"/>
      <w:r w:rsidRPr="008256C4">
        <w:rPr>
          <w:rFonts w:ascii="Arial" w:hAnsi="Arial" w:cs="Arial"/>
        </w:rPr>
        <w:t xml:space="preserve"> III, que garantizan que sus datos estén protegidos y accesibles en caso de fallos o emergencias. Además, a través de su </w:t>
      </w:r>
      <w:r w:rsidRPr="008256C4">
        <w:rPr>
          <w:rFonts w:ascii="Arial" w:hAnsi="Arial" w:cs="Arial"/>
        </w:rPr>
        <w:lastRenderedPageBreak/>
        <w:t>colaboración con T-</w:t>
      </w:r>
      <w:proofErr w:type="spellStart"/>
      <w:r w:rsidRPr="008256C4">
        <w:rPr>
          <w:rFonts w:ascii="Arial" w:hAnsi="Arial" w:cs="Arial"/>
        </w:rPr>
        <w:t>Systems</w:t>
      </w:r>
      <w:proofErr w:type="spellEnd"/>
      <w:r w:rsidRPr="008256C4">
        <w:rPr>
          <w:rFonts w:ascii="Arial" w:hAnsi="Arial" w:cs="Arial"/>
        </w:rPr>
        <w:t xml:space="preserve"> y otros socios de tecnología, la empresa emplea soluciones de nube privada para sus datos sensibles, protegiendo la privacidad de sus clientes y optimizando sus operaciones en Europa.</w:t>
      </w:r>
    </w:p>
    <w:p w14:paraId="6BC78BAA" w14:textId="62E6636C" w:rsidR="001A32DB" w:rsidRDefault="008256C4" w:rsidP="007B177B">
      <w:pPr>
        <w:rPr>
          <w:rFonts w:ascii="Arial" w:hAnsi="Arial" w:cs="Arial"/>
        </w:rPr>
      </w:pPr>
      <w:r w:rsidRPr="008256C4">
        <w:rPr>
          <w:rFonts w:ascii="Arial" w:hAnsi="Arial" w:cs="Arial"/>
        </w:rPr>
        <w:t xml:space="preserve">Estas capacidades de hardware y almacenamiento en la nube le permiten a </w:t>
      </w:r>
      <w:proofErr w:type="spellStart"/>
      <w:r w:rsidRPr="008256C4">
        <w:rPr>
          <w:rFonts w:ascii="Arial" w:hAnsi="Arial" w:cs="Arial"/>
        </w:rPr>
        <w:t>E</w:t>
      </w:r>
      <w:r w:rsidR="007679C3">
        <w:rPr>
          <w:rFonts w:ascii="Arial" w:hAnsi="Arial" w:cs="Arial"/>
        </w:rPr>
        <w:t>cho</w:t>
      </w:r>
      <w:r w:rsidRPr="008256C4">
        <w:rPr>
          <w:rFonts w:ascii="Arial" w:hAnsi="Arial" w:cs="Arial"/>
        </w:rPr>
        <w:t>car</w:t>
      </w:r>
      <w:proofErr w:type="spellEnd"/>
      <w:r w:rsidRPr="008256C4">
        <w:rPr>
          <w:rFonts w:ascii="Arial" w:hAnsi="Arial" w:cs="Arial"/>
        </w:rPr>
        <w:t xml:space="preserve"> España gestionar la comunicación entre sus oficinas de forma efectiva, centralizar datos de operaciones diarias y aplicar análisis predictivos para la planificación de inventarios y el mantenimiento de vehículos, todo mientras garantiza un cumplimiento robusto de normativas de protección de datos.</w:t>
      </w:r>
    </w:p>
    <w:p w14:paraId="5D3C4265" w14:textId="77777777" w:rsidR="00D47090" w:rsidRDefault="00D47090" w:rsidP="007B177B">
      <w:pPr>
        <w:rPr>
          <w:rFonts w:ascii="Arial" w:hAnsi="Arial" w:cs="Arial"/>
        </w:rPr>
      </w:pPr>
    </w:p>
    <w:p w14:paraId="7DC377AB" w14:textId="7BE2AA92" w:rsidR="005A0D4A" w:rsidRPr="005A0D4A" w:rsidRDefault="005A0D4A" w:rsidP="005A0D4A">
      <w:pPr>
        <w:pStyle w:val="Prrafodelista"/>
        <w:numPr>
          <w:ilvl w:val="0"/>
          <w:numId w:val="13"/>
        </w:numPr>
        <w:rPr>
          <w:rFonts w:ascii="Arial" w:hAnsi="Arial" w:cs="Arial"/>
          <w:b/>
          <w:bCs/>
        </w:rPr>
      </w:pPr>
      <w:r w:rsidRPr="005A0D4A">
        <w:rPr>
          <w:rFonts w:ascii="Arial" w:hAnsi="Arial" w:cs="Arial"/>
          <w:b/>
          <w:bCs/>
        </w:rPr>
        <w:t>Clientes.</w:t>
      </w:r>
    </w:p>
    <w:p w14:paraId="1B2620F5" w14:textId="11F86812" w:rsidR="007B177B" w:rsidRPr="006F1202" w:rsidRDefault="00125A25" w:rsidP="00276B1F">
      <w:pPr>
        <w:rPr>
          <w:rFonts w:ascii="Arial" w:hAnsi="Arial" w:cs="Arial"/>
        </w:rPr>
      </w:pPr>
      <w:r w:rsidRPr="006F1202">
        <w:rPr>
          <w:rFonts w:ascii="Arial" w:hAnsi="Arial" w:cs="Arial"/>
        </w:rPr>
        <w:t xml:space="preserve">En </w:t>
      </w:r>
      <w:proofErr w:type="spellStart"/>
      <w:r w:rsidRPr="006F1202">
        <w:rPr>
          <w:rFonts w:ascii="Arial" w:hAnsi="Arial" w:cs="Arial"/>
        </w:rPr>
        <w:t>E</w:t>
      </w:r>
      <w:r w:rsidR="00245C33">
        <w:rPr>
          <w:rFonts w:ascii="Arial" w:hAnsi="Arial" w:cs="Arial"/>
        </w:rPr>
        <w:t>cho</w:t>
      </w:r>
      <w:r w:rsidRPr="006F1202">
        <w:rPr>
          <w:rFonts w:ascii="Arial" w:hAnsi="Arial" w:cs="Arial"/>
        </w:rPr>
        <w:t>car</w:t>
      </w:r>
      <w:proofErr w:type="spellEnd"/>
      <w:r w:rsidRPr="006F1202">
        <w:rPr>
          <w:rFonts w:ascii="Arial" w:hAnsi="Arial" w:cs="Arial"/>
        </w:rPr>
        <w:t xml:space="preserve"> IB, los clientes se dividen en varias </w:t>
      </w:r>
      <w:r w:rsidR="00F96C1E" w:rsidRPr="006F1202">
        <w:rPr>
          <w:rFonts w:ascii="Arial" w:hAnsi="Arial" w:cs="Arial"/>
        </w:rPr>
        <w:t>categorías:</w:t>
      </w:r>
    </w:p>
    <w:p w14:paraId="333A30FB" w14:textId="594304B6"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mayoristas</w:t>
      </w:r>
      <w:r w:rsidRPr="006F1202">
        <w:rPr>
          <w:rFonts w:ascii="Arial" w:hAnsi="Arial" w:cs="Arial"/>
        </w:rPr>
        <w:t>: incluye agencias de viajes, grandes empresas y plataformas de reservas en línea que gestionan grandes volúmenes de alquileres de vehículos. Europcar ofrece condiciones especiales y precios por volumen a estos socios, que suelen requerir contratos y acuerdos comerciales a largo plazo.</w:t>
      </w:r>
    </w:p>
    <w:p w14:paraId="5A75E6F2" w14:textId="72FE4F3D"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minoristas</w:t>
      </w:r>
      <w:r w:rsidRPr="006F1202">
        <w:rPr>
          <w:rFonts w:ascii="Arial" w:hAnsi="Arial" w:cs="Arial"/>
        </w:rPr>
        <w:t xml:space="preserve">: </w:t>
      </w:r>
      <w:r w:rsidR="00EB2E5B" w:rsidRPr="006F1202">
        <w:rPr>
          <w:rFonts w:ascii="Arial" w:hAnsi="Arial" w:cs="Arial"/>
        </w:rPr>
        <w:t>p</w:t>
      </w:r>
      <w:r w:rsidRPr="006F1202">
        <w:rPr>
          <w:rFonts w:ascii="Arial" w:hAnsi="Arial" w:cs="Arial"/>
        </w:rPr>
        <w:t>ersonas que alquilan vehículos de manera individual para diferentes propósitos, como viajes de ocio o negocios. Este es el segmento de clientes que visita las sucursales de forma directa o realiza sus reservas en línea, con frecuencia utilizando promociones y servicios personalizados.</w:t>
      </w:r>
    </w:p>
    <w:p w14:paraId="7829C2FA" w14:textId="1AF33730"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corporativos</w:t>
      </w:r>
      <w:r w:rsidRPr="006F1202">
        <w:rPr>
          <w:rFonts w:ascii="Arial" w:hAnsi="Arial" w:cs="Arial"/>
        </w:rPr>
        <w:t xml:space="preserve">: </w:t>
      </w:r>
      <w:r w:rsidR="00EB2E5B" w:rsidRPr="006F1202">
        <w:rPr>
          <w:rFonts w:ascii="Arial" w:hAnsi="Arial" w:cs="Arial"/>
        </w:rPr>
        <w:t>e</w:t>
      </w:r>
      <w:r w:rsidRPr="006F1202">
        <w:rPr>
          <w:rFonts w:ascii="Arial" w:hAnsi="Arial" w:cs="Arial"/>
        </w:rPr>
        <w:t xml:space="preserve">mpresas y autónomos que alquilan vehículos para facilitar sus operaciones o para el uso de empleados en viajes de trabajo. </w:t>
      </w:r>
      <w:proofErr w:type="spellStart"/>
      <w:r w:rsidRPr="006F1202">
        <w:rPr>
          <w:rFonts w:ascii="Arial" w:hAnsi="Arial" w:cs="Arial"/>
        </w:rPr>
        <w:t>E</w:t>
      </w:r>
      <w:r w:rsidR="00BD58BF">
        <w:rPr>
          <w:rFonts w:ascii="Arial" w:hAnsi="Arial" w:cs="Arial"/>
        </w:rPr>
        <w:t>cho</w:t>
      </w:r>
      <w:r w:rsidRPr="006F1202">
        <w:rPr>
          <w:rFonts w:ascii="Arial" w:hAnsi="Arial" w:cs="Arial"/>
        </w:rPr>
        <w:t>car</w:t>
      </w:r>
      <w:proofErr w:type="spellEnd"/>
      <w:r w:rsidRPr="006F1202">
        <w:rPr>
          <w:rFonts w:ascii="Arial" w:hAnsi="Arial" w:cs="Arial"/>
        </w:rPr>
        <w:t xml:space="preserve"> ofrece productos y tarifas corporativas adaptadas, servicios de facturación mensual, y acceso a un sistema de reservas corporativas que simplifica la gestión de sus alquileres.</w:t>
      </w:r>
    </w:p>
    <w:p w14:paraId="7529F4B1" w14:textId="1ED8492B" w:rsidR="00F96C1E" w:rsidRPr="006F1202" w:rsidRDefault="00F96C1E" w:rsidP="00D47090">
      <w:pPr>
        <w:pStyle w:val="Prrafodelista"/>
        <w:numPr>
          <w:ilvl w:val="0"/>
          <w:numId w:val="15"/>
        </w:numPr>
        <w:rPr>
          <w:rFonts w:ascii="Arial" w:hAnsi="Arial" w:cs="Arial"/>
        </w:rPr>
      </w:pPr>
      <w:r w:rsidRPr="006F1202">
        <w:rPr>
          <w:rFonts w:ascii="Arial" w:hAnsi="Arial" w:cs="Arial"/>
          <w:b/>
          <w:bCs/>
        </w:rPr>
        <w:t xml:space="preserve">Clientes de </w:t>
      </w:r>
      <w:r w:rsidR="009C17EF" w:rsidRPr="006F1202">
        <w:rPr>
          <w:rFonts w:ascii="Arial" w:hAnsi="Arial" w:cs="Arial"/>
          <w:b/>
          <w:bCs/>
        </w:rPr>
        <w:t xml:space="preserve">empresa para </w:t>
      </w:r>
      <w:r w:rsidRPr="006F1202">
        <w:rPr>
          <w:rFonts w:ascii="Arial" w:hAnsi="Arial" w:cs="Arial"/>
          <w:b/>
          <w:bCs/>
        </w:rPr>
        <w:t xml:space="preserve">renting a </w:t>
      </w:r>
      <w:r w:rsidR="009C17EF" w:rsidRPr="006F1202">
        <w:rPr>
          <w:rFonts w:ascii="Arial" w:hAnsi="Arial" w:cs="Arial"/>
          <w:b/>
          <w:bCs/>
        </w:rPr>
        <w:t>medio-</w:t>
      </w:r>
      <w:r w:rsidRPr="006F1202">
        <w:rPr>
          <w:rFonts w:ascii="Arial" w:hAnsi="Arial" w:cs="Arial"/>
          <w:b/>
          <w:bCs/>
        </w:rPr>
        <w:t>largo plazo</w:t>
      </w:r>
      <w:r w:rsidRPr="006F1202">
        <w:rPr>
          <w:rFonts w:ascii="Arial" w:hAnsi="Arial" w:cs="Arial"/>
        </w:rPr>
        <w:t>: Este segmento incluye clientes que requieren vehículos por un periodo prolongado (semanas, meses o incluso años). Esta categoría es cada vez más común en empresas que prefieren el renting sobre la compra de vehículos, obteniendo servicios como mantenimiento y seguros en un solo paquete.</w:t>
      </w:r>
    </w:p>
    <w:p w14:paraId="659D1E83" w14:textId="69B02DBA"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internacionales</w:t>
      </w:r>
      <w:r w:rsidRPr="006F1202">
        <w:rPr>
          <w:rFonts w:ascii="Arial" w:hAnsi="Arial" w:cs="Arial"/>
        </w:rPr>
        <w:t xml:space="preserve">: Viajeros que llegan a España y necesitan vehículos en el país durante su estancia. </w:t>
      </w:r>
      <w:proofErr w:type="spellStart"/>
      <w:r w:rsidRPr="006F1202">
        <w:rPr>
          <w:rFonts w:ascii="Arial" w:hAnsi="Arial" w:cs="Arial"/>
        </w:rPr>
        <w:t>E</w:t>
      </w:r>
      <w:r w:rsidR="001E68B5">
        <w:rPr>
          <w:rFonts w:ascii="Arial" w:hAnsi="Arial" w:cs="Arial"/>
        </w:rPr>
        <w:t>cho</w:t>
      </w:r>
      <w:r w:rsidRPr="006F1202">
        <w:rPr>
          <w:rFonts w:ascii="Arial" w:hAnsi="Arial" w:cs="Arial"/>
        </w:rPr>
        <w:t>car</w:t>
      </w:r>
      <w:proofErr w:type="spellEnd"/>
      <w:r w:rsidRPr="006F1202">
        <w:rPr>
          <w:rFonts w:ascii="Arial" w:hAnsi="Arial" w:cs="Arial"/>
        </w:rPr>
        <w:t xml:space="preserve"> se enfoca en ofrecer servicios multilingües y conexiones con aeropuertos y estaciones de tren para facilitar el acceso a este tipo de cliente.</w:t>
      </w:r>
    </w:p>
    <w:p w14:paraId="57A87D4D" w14:textId="6698DA6D" w:rsidR="00F96C1E" w:rsidRPr="006F1202" w:rsidRDefault="00F96C1E" w:rsidP="00D47090">
      <w:pPr>
        <w:pStyle w:val="Prrafodelista"/>
        <w:numPr>
          <w:ilvl w:val="0"/>
          <w:numId w:val="15"/>
        </w:numPr>
        <w:rPr>
          <w:rFonts w:ascii="Arial" w:hAnsi="Arial" w:cs="Arial"/>
        </w:rPr>
      </w:pPr>
      <w:r w:rsidRPr="006F1202">
        <w:rPr>
          <w:rFonts w:ascii="Arial" w:hAnsi="Arial" w:cs="Arial"/>
          <w:b/>
          <w:bCs/>
        </w:rPr>
        <w:t>Clientes ocasionales o turistas</w:t>
      </w:r>
      <w:r w:rsidRPr="006F1202">
        <w:rPr>
          <w:rFonts w:ascii="Arial" w:hAnsi="Arial" w:cs="Arial"/>
        </w:rPr>
        <w:t>: Usuarios que alquilan vehículos para turismo o escapadas de fin de semana. Este grupo utiliza frecuentemente servicios adicionales,</w:t>
      </w:r>
      <w:r w:rsidR="00863F08" w:rsidRPr="006F1202">
        <w:rPr>
          <w:rFonts w:ascii="Arial" w:hAnsi="Arial" w:cs="Arial"/>
        </w:rPr>
        <w:t xml:space="preserve"> coches con</w:t>
      </w:r>
      <w:r w:rsidRPr="006F1202">
        <w:rPr>
          <w:rFonts w:ascii="Arial" w:hAnsi="Arial" w:cs="Arial"/>
        </w:rPr>
        <w:t xml:space="preserve"> GPS,</w:t>
      </w:r>
      <w:r w:rsidR="00863F08" w:rsidRPr="006F1202">
        <w:rPr>
          <w:rFonts w:ascii="Arial" w:hAnsi="Arial" w:cs="Arial"/>
        </w:rPr>
        <w:t xml:space="preserve"> monovolúmenes,</w:t>
      </w:r>
      <w:r w:rsidRPr="006F1202">
        <w:rPr>
          <w:rFonts w:ascii="Arial" w:hAnsi="Arial" w:cs="Arial"/>
        </w:rPr>
        <w:t xml:space="preserve"> sillas para niños</w:t>
      </w:r>
      <w:r w:rsidR="00863F08" w:rsidRPr="006F1202">
        <w:rPr>
          <w:rFonts w:ascii="Arial" w:hAnsi="Arial" w:cs="Arial"/>
        </w:rPr>
        <w:t xml:space="preserve"> </w:t>
      </w:r>
      <w:r w:rsidRPr="006F1202">
        <w:rPr>
          <w:rFonts w:ascii="Arial" w:hAnsi="Arial" w:cs="Arial"/>
        </w:rPr>
        <w:t>y seguros ampliados, adaptados para el ocio y los viajes familiares.</w:t>
      </w:r>
    </w:p>
    <w:p w14:paraId="2CA1A2F3" w14:textId="77777777" w:rsidR="007B5ED2" w:rsidRDefault="007B5ED2" w:rsidP="007B5ED2">
      <w:pPr>
        <w:rPr>
          <w:rFonts w:ascii="Arial" w:hAnsi="Arial" w:cs="Arial"/>
        </w:rPr>
      </w:pPr>
    </w:p>
    <w:p w14:paraId="03D3C99A" w14:textId="60FF7162" w:rsidR="006E293C" w:rsidRPr="006E293C" w:rsidRDefault="006E293C" w:rsidP="006E293C">
      <w:pPr>
        <w:pStyle w:val="Prrafodelista"/>
        <w:numPr>
          <w:ilvl w:val="0"/>
          <w:numId w:val="2"/>
        </w:numPr>
        <w:rPr>
          <w:rFonts w:ascii="Arial" w:hAnsi="Arial" w:cs="Arial"/>
          <w:b/>
          <w:bCs/>
        </w:rPr>
      </w:pPr>
      <w:r w:rsidRPr="006E293C">
        <w:rPr>
          <w:rFonts w:ascii="Arial" w:hAnsi="Arial" w:cs="Arial"/>
          <w:b/>
          <w:bCs/>
        </w:rPr>
        <w:t>Proveedores.</w:t>
      </w:r>
    </w:p>
    <w:p w14:paraId="731E12EB" w14:textId="586E68BA" w:rsidR="00C063E9" w:rsidRPr="00C063E9" w:rsidRDefault="00C063E9" w:rsidP="00C063E9">
      <w:pPr>
        <w:rPr>
          <w:rFonts w:ascii="Arial" w:hAnsi="Arial" w:cs="Arial"/>
        </w:rPr>
      </w:pPr>
      <w:proofErr w:type="spellStart"/>
      <w:r w:rsidRPr="00C063E9">
        <w:rPr>
          <w:rFonts w:ascii="Arial" w:hAnsi="Arial" w:cs="Arial"/>
        </w:rPr>
        <w:t>E</w:t>
      </w:r>
      <w:r w:rsidR="00245C33">
        <w:rPr>
          <w:rFonts w:ascii="Arial" w:hAnsi="Arial" w:cs="Arial"/>
        </w:rPr>
        <w:t>cho</w:t>
      </w:r>
      <w:r w:rsidRPr="00C063E9">
        <w:rPr>
          <w:rFonts w:ascii="Arial" w:hAnsi="Arial" w:cs="Arial"/>
        </w:rPr>
        <w:t>car</w:t>
      </w:r>
      <w:proofErr w:type="spellEnd"/>
      <w:r w:rsidRPr="00C063E9">
        <w:rPr>
          <w:rFonts w:ascii="Arial" w:hAnsi="Arial" w:cs="Arial"/>
        </w:rPr>
        <w:t xml:space="preserve"> IB, S.A., cuenta con una red diversa de proveedores que apoyan sus operaciones en áreas clave, como el mantenimiento de vehículos, la tecnología y el servicio al cliente. Los proveedores principales incluyen empresas de logística y mantenimiento que suministran piezas, servicios de reparación y soporte técnico especializado para la flota. Además, trabaja con proveedores de tecnología que proporcionan la infraestructura de gestión digital, como el sistema ERP, herramientas CRM y plataformas de reservas.</w:t>
      </w:r>
    </w:p>
    <w:p w14:paraId="63C8AB78" w14:textId="5A8C7F7D" w:rsidR="00C063E9" w:rsidRDefault="00C063E9" w:rsidP="00C063E9">
      <w:pPr>
        <w:rPr>
          <w:rFonts w:ascii="Arial" w:hAnsi="Arial" w:cs="Arial"/>
        </w:rPr>
      </w:pPr>
      <w:r w:rsidRPr="00C063E9">
        <w:rPr>
          <w:rFonts w:ascii="Arial" w:hAnsi="Arial" w:cs="Arial"/>
        </w:rPr>
        <w:t xml:space="preserve">Estos proveedores generalmente no requieren acceso constante a las instalaciones de </w:t>
      </w:r>
      <w:proofErr w:type="spellStart"/>
      <w:r w:rsidRPr="00C063E9">
        <w:rPr>
          <w:rFonts w:ascii="Arial" w:hAnsi="Arial" w:cs="Arial"/>
        </w:rPr>
        <w:t>E</w:t>
      </w:r>
      <w:r w:rsidR="003B72A4">
        <w:rPr>
          <w:rFonts w:ascii="Arial" w:hAnsi="Arial" w:cs="Arial"/>
        </w:rPr>
        <w:t>cho</w:t>
      </w:r>
      <w:r w:rsidRPr="00C063E9">
        <w:rPr>
          <w:rFonts w:ascii="Arial" w:hAnsi="Arial" w:cs="Arial"/>
        </w:rPr>
        <w:t>car</w:t>
      </w:r>
      <w:proofErr w:type="spellEnd"/>
      <w:r w:rsidRPr="00C063E9">
        <w:rPr>
          <w:rFonts w:ascii="Arial" w:hAnsi="Arial" w:cs="Arial"/>
        </w:rPr>
        <w:t>, pero en el caso de mantenimiento y revisiones técnicas de vehículos, algunos técnicos de estas empresas sí deben ingresar a talleres o áreas específicas donde se lleva a cabo el servicio técnico.</w:t>
      </w:r>
    </w:p>
    <w:p w14:paraId="6B0D82E1" w14:textId="77777777" w:rsidR="00A93FA2" w:rsidRPr="00C063E9" w:rsidRDefault="00A93FA2" w:rsidP="00C063E9">
      <w:pPr>
        <w:rPr>
          <w:rFonts w:ascii="Arial" w:hAnsi="Arial" w:cs="Arial"/>
        </w:rPr>
      </w:pPr>
    </w:p>
    <w:p w14:paraId="490BBF9E" w14:textId="77777777" w:rsidR="00D47090" w:rsidRDefault="00D47090" w:rsidP="007B5ED2">
      <w:pPr>
        <w:rPr>
          <w:rFonts w:ascii="Arial" w:hAnsi="Arial" w:cs="Arial"/>
        </w:rPr>
      </w:pPr>
    </w:p>
    <w:p w14:paraId="04DF51F0" w14:textId="1E20339C" w:rsidR="006E293C" w:rsidRPr="006E293C" w:rsidRDefault="006E293C" w:rsidP="006E293C">
      <w:pPr>
        <w:pStyle w:val="Prrafodelista"/>
        <w:numPr>
          <w:ilvl w:val="0"/>
          <w:numId w:val="14"/>
        </w:numPr>
        <w:rPr>
          <w:rFonts w:ascii="Arial" w:hAnsi="Arial" w:cs="Arial"/>
          <w:b/>
          <w:bCs/>
        </w:rPr>
      </w:pPr>
      <w:r w:rsidRPr="006E293C">
        <w:rPr>
          <w:rFonts w:ascii="Arial" w:hAnsi="Arial" w:cs="Arial"/>
          <w:b/>
          <w:bCs/>
        </w:rPr>
        <w:lastRenderedPageBreak/>
        <w:t>Acceso a ERP.</w:t>
      </w:r>
    </w:p>
    <w:p w14:paraId="6DF8D0D8" w14:textId="7AD2E6DD" w:rsidR="009E3DC2" w:rsidRPr="009E3DC2" w:rsidRDefault="009E3DC2" w:rsidP="009E3DC2">
      <w:pPr>
        <w:rPr>
          <w:rFonts w:ascii="Arial" w:hAnsi="Arial" w:cs="Arial"/>
        </w:rPr>
      </w:pPr>
      <w:r w:rsidRPr="009E3DC2">
        <w:rPr>
          <w:rFonts w:ascii="Arial" w:hAnsi="Arial" w:cs="Arial"/>
        </w:rPr>
        <w:t>El acceso al sistema ERP se organiza de manera que se ajuste a las necesidades de diferentes grupos:</w:t>
      </w:r>
    </w:p>
    <w:p w14:paraId="7D70D7F7" w14:textId="77777777" w:rsidR="009E3DC2" w:rsidRPr="009E3DC2" w:rsidRDefault="009E3DC2" w:rsidP="009E3DC2">
      <w:pPr>
        <w:numPr>
          <w:ilvl w:val="0"/>
          <w:numId w:val="3"/>
        </w:numPr>
        <w:rPr>
          <w:rFonts w:ascii="Arial" w:hAnsi="Arial" w:cs="Arial"/>
        </w:rPr>
      </w:pPr>
      <w:r w:rsidRPr="009E3DC2">
        <w:rPr>
          <w:rFonts w:ascii="Arial" w:hAnsi="Arial" w:cs="Arial"/>
          <w:b/>
          <w:bCs/>
        </w:rPr>
        <w:t>Clientes (B2C)</w:t>
      </w:r>
      <w:r w:rsidRPr="009E3DC2">
        <w:rPr>
          <w:rFonts w:ascii="Arial" w:hAnsi="Arial" w:cs="Arial"/>
        </w:rPr>
        <w:t>: Los clientes no tienen acceso directo al ERP. Sin embargo, pueden utilizar plataformas interactivas, como sitios web y aplicaciones móviles, que están integradas con el ERP. A través de estos canales, los clientes pueden realizar reservas, revisar detalles de sus alquileres y gestionar contratos, todo ello de manera sencilla y eficiente.</w:t>
      </w:r>
    </w:p>
    <w:p w14:paraId="6D1A1557" w14:textId="77777777" w:rsidR="009E3DC2" w:rsidRPr="009E3DC2" w:rsidRDefault="009E3DC2" w:rsidP="009E3DC2">
      <w:pPr>
        <w:numPr>
          <w:ilvl w:val="0"/>
          <w:numId w:val="3"/>
        </w:numPr>
        <w:rPr>
          <w:rFonts w:ascii="Arial" w:hAnsi="Arial" w:cs="Arial"/>
        </w:rPr>
      </w:pPr>
      <w:r w:rsidRPr="009E3DC2">
        <w:rPr>
          <w:rFonts w:ascii="Arial" w:hAnsi="Arial" w:cs="Arial"/>
          <w:b/>
          <w:bCs/>
        </w:rPr>
        <w:t>Proveedores (B2B)</w:t>
      </w:r>
      <w:r w:rsidRPr="009E3DC2">
        <w:rPr>
          <w:rFonts w:ascii="Arial" w:hAnsi="Arial" w:cs="Arial"/>
        </w:rPr>
        <w:t>: Por otro lado, los proveedores pueden requerir un acceso limitado al ERP para facilitar la coordinación de servicios y productos. Esto podría incluir el acceso a información sobre la flota de vehículos, órdenes de mantenimiento y datos relacionados con la facturación. Este acceso se proporciona de forma controlada, asegurando que los proveedores tengan la información necesaria para cumplir con sus responsabilidades sin comprometer la seguridad del sistema.</w:t>
      </w:r>
    </w:p>
    <w:p w14:paraId="1CB19921" w14:textId="62FDAEE5" w:rsidR="009E3DC2" w:rsidRPr="009E3DC2" w:rsidRDefault="009E3DC2" w:rsidP="009E3DC2">
      <w:pPr>
        <w:numPr>
          <w:ilvl w:val="0"/>
          <w:numId w:val="3"/>
        </w:numPr>
        <w:rPr>
          <w:rFonts w:ascii="Arial" w:hAnsi="Arial" w:cs="Arial"/>
        </w:rPr>
      </w:pPr>
      <w:r w:rsidRPr="009E3DC2">
        <w:rPr>
          <w:rFonts w:ascii="Arial" w:hAnsi="Arial" w:cs="Arial"/>
          <w:b/>
          <w:bCs/>
        </w:rPr>
        <w:t>Colaboración y gestión de datos</w:t>
      </w:r>
      <w:r w:rsidRPr="009E3DC2">
        <w:rPr>
          <w:rFonts w:ascii="Arial" w:hAnsi="Arial" w:cs="Arial"/>
        </w:rPr>
        <w:t xml:space="preserve">: </w:t>
      </w:r>
      <w:proofErr w:type="spellStart"/>
      <w:r w:rsidRPr="009E3DC2">
        <w:rPr>
          <w:rFonts w:ascii="Arial" w:hAnsi="Arial" w:cs="Arial"/>
        </w:rPr>
        <w:t>E</w:t>
      </w:r>
      <w:r w:rsidR="00FD34FC">
        <w:rPr>
          <w:rFonts w:ascii="Arial" w:hAnsi="Arial" w:cs="Arial"/>
        </w:rPr>
        <w:t>cho</w:t>
      </w:r>
      <w:r w:rsidRPr="009E3DC2">
        <w:rPr>
          <w:rFonts w:ascii="Arial" w:hAnsi="Arial" w:cs="Arial"/>
        </w:rPr>
        <w:t>car</w:t>
      </w:r>
      <w:proofErr w:type="spellEnd"/>
      <w:r w:rsidRPr="009E3DC2">
        <w:rPr>
          <w:rFonts w:ascii="Arial" w:hAnsi="Arial" w:cs="Arial"/>
        </w:rPr>
        <w:t xml:space="preserve"> también utiliza soluciones digitales que permiten una colaboración más fluida con socios estratégicos, facilitando la integración de procesos y el intercambio de datos en tiempo real. Esto es especialmente crucial para el mantenimiento de la flota, la gestión de reservas y la operación general, asegurando que todas las partes trabajen de manera alineada y eficiente.</w:t>
      </w:r>
    </w:p>
    <w:p w14:paraId="59A7E8F4" w14:textId="1170547A" w:rsidR="00F677A4" w:rsidRDefault="009E3DC2" w:rsidP="009E3DC2">
      <w:pPr>
        <w:rPr>
          <w:rFonts w:ascii="Arial" w:hAnsi="Arial" w:cs="Arial"/>
        </w:rPr>
      </w:pPr>
      <w:r w:rsidRPr="009E3DC2">
        <w:rPr>
          <w:rFonts w:ascii="Arial" w:hAnsi="Arial" w:cs="Arial"/>
        </w:rPr>
        <w:t>En resumen, mientras los clientes pueden interactuar con el sistema a través de plataformas amigables, los proveedores pueden tener acceso controlado al ERP para mejorar la gestión de sus servicios y facilitar la colaboración en un modelo de negocio B2B.</w:t>
      </w:r>
      <w:r w:rsidR="00057444" w:rsidRPr="00057444">
        <w:t xml:space="preserve"> </w:t>
      </w:r>
    </w:p>
    <w:p w14:paraId="05BC94E5" w14:textId="288BCC1D" w:rsidR="00057444" w:rsidRPr="00057444" w:rsidRDefault="00057444" w:rsidP="00057444">
      <w:pPr>
        <w:pStyle w:val="Prrafodelista"/>
        <w:numPr>
          <w:ilvl w:val="0"/>
          <w:numId w:val="14"/>
        </w:numPr>
        <w:rPr>
          <w:rFonts w:ascii="Arial" w:hAnsi="Arial" w:cs="Arial"/>
          <w:b/>
          <w:bCs/>
        </w:rPr>
      </w:pPr>
      <w:r w:rsidRPr="00057444">
        <w:rPr>
          <w:rFonts w:ascii="Arial" w:hAnsi="Arial" w:cs="Arial"/>
          <w:b/>
          <w:bCs/>
        </w:rPr>
        <w:t>Sistemas de gestión actual.</w:t>
      </w:r>
    </w:p>
    <w:p w14:paraId="2BE483F7" w14:textId="7E3CDE32" w:rsidR="0026176B" w:rsidRPr="0026176B" w:rsidRDefault="0026176B" w:rsidP="0026176B">
      <w:pPr>
        <w:rPr>
          <w:rFonts w:ascii="Arial" w:hAnsi="Arial" w:cs="Arial"/>
        </w:rPr>
      </w:pPr>
      <w:proofErr w:type="spellStart"/>
      <w:r w:rsidRPr="0026176B">
        <w:rPr>
          <w:rFonts w:ascii="Arial" w:hAnsi="Arial" w:cs="Arial"/>
        </w:rPr>
        <w:t>E</w:t>
      </w:r>
      <w:r w:rsidR="009370FB">
        <w:rPr>
          <w:rFonts w:ascii="Arial" w:hAnsi="Arial" w:cs="Arial"/>
        </w:rPr>
        <w:t>cho</w:t>
      </w:r>
      <w:r w:rsidRPr="0026176B">
        <w:rPr>
          <w:rFonts w:ascii="Arial" w:hAnsi="Arial" w:cs="Arial"/>
        </w:rPr>
        <w:t>car</w:t>
      </w:r>
      <w:proofErr w:type="spellEnd"/>
      <w:r w:rsidRPr="0026176B">
        <w:rPr>
          <w:rFonts w:ascii="Arial" w:hAnsi="Arial" w:cs="Arial"/>
        </w:rPr>
        <w:t xml:space="preserve"> IB, S.A. actualmente utiliza un sistema de gestión denominado </w:t>
      </w:r>
      <w:proofErr w:type="spellStart"/>
      <w:r w:rsidRPr="0026176B">
        <w:rPr>
          <w:rFonts w:ascii="Arial" w:hAnsi="Arial" w:cs="Arial"/>
          <w:b/>
          <w:bCs/>
        </w:rPr>
        <w:t>Opticar</w:t>
      </w:r>
      <w:proofErr w:type="spellEnd"/>
      <w:r w:rsidRPr="0026176B">
        <w:rPr>
          <w:rFonts w:ascii="Arial" w:hAnsi="Arial" w:cs="Arial"/>
        </w:rPr>
        <w:t>, que es una herramienta avanzada de soporte a la toma de decisiones. Este sistema está diseñado específicamente para la industria del alquiler de vehículos y se enfoca en la gestión de ingresos, pronósticos, simulaciones y optimización de flotas​</w:t>
      </w:r>
    </w:p>
    <w:p w14:paraId="46C01202" w14:textId="77777777" w:rsidR="008720CB" w:rsidRDefault="008720CB" w:rsidP="0026176B">
      <w:pPr>
        <w:rPr>
          <w:rFonts w:ascii="Arial" w:hAnsi="Arial" w:cs="Arial"/>
        </w:rPr>
      </w:pPr>
    </w:p>
    <w:p w14:paraId="78A75386" w14:textId="5A3F3AD0" w:rsidR="0026176B" w:rsidRPr="0026176B" w:rsidRDefault="0026176B" w:rsidP="0026176B">
      <w:pPr>
        <w:rPr>
          <w:rFonts w:ascii="Arial" w:hAnsi="Arial" w:cs="Arial"/>
          <w:b/>
          <w:bCs/>
        </w:rPr>
      </w:pPr>
      <w:r w:rsidRPr="0026176B">
        <w:rPr>
          <w:rFonts w:ascii="Arial" w:hAnsi="Arial" w:cs="Arial"/>
        </w:rPr>
        <w:t>Capacidades Técnicas de</w:t>
      </w:r>
      <w:r w:rsidRPr="0026176B">
        <w:rPr>
          <w:rFonts w:ascii="Arial" w:hAnsi="Arial" w:cs="Arial"/>
          <w:b/>
          <w:bCs/>
        </w:rPr>
        <w:t xml:space="preserve"> </w:t>
      </w:r>
      <w:proofErr w:type="spellStart"/>
      <w:r w:rsidRPr="0026176B">
        <w:rPr>
          <w:rFonts w:ascii="Arial" w:hAnsi="Arial" w:cs="Arial"/>
          <w:b/>
          <w:bCs/>
        </w:rPr>
        <w:t>Opticar</w:t>
      </w:r>
      <w:proofErr w:type="spellEnd"/>
      <w:r w:rsidR="00B24D07" w:rsidRPr="006F1202">
        <w:rPr>
          <w:rFonts w:ascii="Arial" w:hAnsi="Arial" w:cs="Arial"/>
          <w:b/>
          <w:bCs/>
        </w:rPr>
        <w:t>:</w:t>
      </w:r>
    </w:p>
    <w:p w14:paraId="463C2FBE" w14:textId="77777777" w:rsidR="0026176B" w:rsidRPr="0026176B" w:rsidRDefault="0026176B" w:rsidP="0026176B">
      <w:pPr>
        <w:numPr>
          <w:ilvl w:val="0"/>
          <w:numId w:val="4"/>
        </w:numPr>
        <w:rPr>
          <w:rFonts w:ascii="Arial" w:hAnsi="Arial" w:cs="Arial"/>
        </w:rPr>
      </w:pPr>
      <w:r w:rsidRPr="0026176B">
        <w:rPr>
          <w:rFonts w:ascii="Arial" w:hAnsi="Arial" w:cs="Arial"/>
          <w:b/>
          <w:bCs/>
        </w:rPr>
        <w:t>Base de Datos</w:t>
      </w:r>
      <w:r w:rsidRPr="0026176B">
        <w:rPr>
          <w:rFonts w:ascii="Arial" w:hAnsi="Arial" w:cs="Arial"/>
        </w:rPr>
        <w:t xml:space="preserve">: </w:t>
      </w:r>
      <w:proofErr w:type="spellStart"/>
      <w:r w:rsidRPr="0026176B">
        <w:rPr>
          <w:rFonts w:ascii="Arial" w:hAnsi="Arial" w:cs="Arial"/>
        </w:rPr>
        <w:t>Opticar</w:t>
      </w:r>
      <w:proofErr w:type="spellEnd"/>
      <w:r w:rsidRPr="0026176B">
        <w:rPr>
          <w:rFonts w:ascii="Arial" w:hAnsi="Arial" w:cs="Arial"/>
        </w:rPr>
        <w:t xml:space="preserve"> integra múltiples modelos predictivos y utiliza técnicas de optimización y simulación para evaluar la demanda y gestionar los precios de los vehículos.</w:t>
      </w:r>
    </w:p>
    <w:p w14:paraId="0E0073CD" w14:textId="77777777" w:rsidR="0026176B" w:rsidRPr="0026176B" w:rsidRDefault="0026176B" w:rsidP="0026176B">
      <w:pPr>
        <w:numPr>
          <w:ilvl w:val="0"/>
          <w:numId w:val="4"/>
        </w:numPr>
        <w:rPr>
          <w:rFonts w:ascii="Arial" w:hAnsi="Arial" w:cs="Arial"/>
        </w:rPr>
      </w:pPr>
      <w:r w:rsidRPr="0026176B">
        <w:rPr>
          <w:rFonts w:ascii="Arial" w:hAnsi="Arial" w:cs="Arial"/>
          <w:b/>
          <w:bCs/>
        </w:rPr>
        <w:t>Exportación de Datos</w:t>
      </w:r>
      <w:r w:rsidRPr="0026176B">
        <w:rPr>
          <w:rFonts w:ascii="Arial" w:hAnsi="Arial" w:cs="Arial"/>
        </w:rPr>
        <w:t>: Aunque la información específica sobre la exportación de datos no se detalla, sistemas de este tipo generalmente permiten la exportación para análisis externos o integración con otros sistemas.</w:t>
      </w:r>
    </w:p>
    <w:p w14:paraId="426748E7" w14:textId="77777777" w:rsidR="0026176B" w:rsidRPr="0026176B" w:rsidRDefault="0026176B" w:rsidP="0026176B">
      <w:pPr>
        <w:numPr>
          <w:ilvl w:val="0"/>
          <w:numId w:val="4"/>
        </w:numPr>
        <w:rPr>
          <w:rFonts w:ascii="Arial" w:hAnsi="Arial" w:cs="Arial"/>
        </w:rPr>
      </w:pPr>
      <w:r w:rsidRPr="0026176B">
        <w:rPr>
          <w:rFonts w:ascii="Arial" w:hAnsi="Arial" w:cs="Arial"/>
          <w:b/>
          <w:bCs/>
        </w:rPr>
        <w:t>Permisos de Acceso</w:t>
      </w:r>
      <w:r w:rsidRPr="0026176B">
        <w:rPr>
          <w:rFonts w:ascii="Arial" w:hAnsi="Arial" w:cs="Arial"/>
        </w:rPr>
        <w:t>: La gestión de accesos suele estar orientada a garantizar que solo el personal autorizado pueda manipular o acceder a información sensible, aunque los detalles específicos no están disponibles públicamente.</w:t>
      </w:r>
    </w:p>
    <w:p w14:paraId="29D22DF7" w14:textId="77777777" w:rsidR="002C3643" w:rsidRDefault="0026176B" w:rsidP="0026176B">
      <w:pPr>
        <w:numPr>
          <w:ilvl w:val="0"/>
          <w:numId w:val="4"/>
        </w:numPr>
        <w:rPr>
          <w:rFonts w:ascii="Arial" w:hAnsi="Arial" w:cs="Arial"/>
        </w:rPr>
      </w:pPr>
      <w:r w:rsidRPr="0026176B">
        <w:rPr>
          <w:rFonts w:ascii="Arial" w:hAnsi="Arial" w:cs="Arial"/>
          <w:b/>
          <w:bCs/>
        </w:rPr>
        <w:t>Lenguaje de Programación</w:t>
      </w:r>
      <w:r w:rsidRPr="0026176B">
        <w:rPr>
          <w:rFonts w:ascii="Arial" w:hAnsi="Arial" w:cs="Arial"/>
        </w:rPr>
        <w:t xml:space="preserve">: El detalle sobre el lenguaje de programación específico de </w:t>
      </w:r>
      <w:proofErr w:type="spellStart"/>
      <w:r w:rsidRPr="0026176B">
        <w:rPr>
          <w:rFonts w:ascii="Arial" w:hAnsi="Arial" w:cs="Arial"/>
        </w:rPr>
        <w:t>Opticar</w:t>
      </w:r>
      <w:proofErr w:type="spellEnd"/>
      <w:r w:rsidRPr="0026176B">
        <w:rPr>
          <w:rFonts w:ascii="Arial" w:hAnsi="Arial" w:cs="Arial"/>
        </w:rPr>
        <w:t xml:space="preserve"> no se menciona, pero muchos sistemas de este tipo suelen estar desarrollados en lenguajes como Java o Python, que son comunes en aplicaciones de análisis de datos y optimización.</w:t>
      </w:r>
    </w:p>
    <w:p w14:paraId="225D26A2" w14:textId="65E8AA17" w:rsidR="0026176B" w:rsidRPr="002C3643" w:rsidRDefault="0026176B" w:rsidP="0026176B">
      <w:pPr>
        <w:numPr>
          <w:ilvl w:val="0"/>
          <w:numId w:val="4"/>
        </w:numPr>
        <w:rPr>
          <w:rFonts w:ascii="Arial" w:hAnsi="Arial" w:cs="Arial"/>
        </w:rPr>
      </w:pPr>
      <w:r w:rsidRPr="002C3643">
        <w:rPr>
          <w:rFonts w:ascii="Arial" w:hAnsi="Arial" w:cs="Arial"/>
        </w:rPr>
        <w:t xml:space="preserve">Además, </w:t>
      </w:r>
      <w:proofErr w:type="spellStart"/>
      <w:r w:rsidRPr="002C3643">
        <w:rPr>
          <w:rFonts w:ascii="Arial" w:hAnsi="Arial" w:cs="Arial"/>
        </w:rPr>
        <w:t>E</w:t>
      </w:r>
      <w:r w:rsidR="009370FB" w:rsidRPr="002C3643">
        <w:rPr>
          <w:rFonts w:ascii="Arial" w:hAnsi="Arial" w:cs="Arial"/>
        </w:rPr>
        <w:t>cho</w:t>
      </w:r>
      <w:r w:rsidRPr="002C3643">
        <w:rPr>
          <w:rFonts w:ascii="Arial" w:hAnsi="Arial" w:cs="Arial"/>
        </w:rPr>
        <w:t>car</w:t>
      </w:r>
      <w:proofErr w:type="spellEnd"/>
      <w:r w:rsidRPr="002C3643">
        <w:rPr>
          <w:rFonts w:ascii="Arial" w:hAnsi="Arial" w:cs="Arial"/>
        </w:rPr>
        <w:t xml:space="preserve"> implementa soluciones como la </w:t>
      </w:r>
      <w:r w:rsidRPr="002C3643">
        <w:rPr>
          <w:rFonts w:ascii="Arial" w:hAnsi="Arial" w:cs="Arial"/>
          <w:b/>
          <w:bCs/>
        </w:rPr>
        <w:t>facturación electrónica</w:t>
      </w:r>
      <w:r w:rsidRPr="002C3643">
        <w:rPr>
          <w:rFonts w:ascii="Arial" w:hAnsi="Arial" w:cs="Arial"/>
        </w:rPr>
        <w:t>, que permite a sus clientes recibir y gestionar facturas de manera más eficiente, indicando que tienen un enfoque fuerte hacia la digitalización y la automatización de procesos</w:t>
      </w:r>
      <w:r w:rsidR="00F129F6" w:rsidRPr="002C3643">
        <w:rPr>
          <w:rFonts w:ascii="Arial" w:hAnsi="Arial" w:cs="Arial"/>
        </w:rPr>
        <w:t>.</w:t>
      </w:r>
    </w:p>
    <w:p w14:paraId="441BF1C1" w14:textId="1D49257A" w:rsidR="00F129F6" w:rsidRPr="006F1202" w:rsidRDefault="005516DA" w:rsidP="0026176B">
      <w:pPr>
        <w:rPr>
          <w:rFonts w:ascii="Arial" w:hAnsi="Arial" w:cs="Arial"/>
        </w:rPr>
      </w:pPr>
      <w:r w:rsidRPr="006F1202">
        <w:rPr>
          <w:rFonts w:ascii="Arial" w:hAnsi="Arial" w:cs="Arial"/>
        </w:rPr>
        <w:lastRenderedPageBreak/>
        <w:t xml:space="preserve">Estas consideraciones pueden ayudar a guiar la implantación del ERP en </w:t>
      </w:r>
      <w:proofErr w:type="spellStart"/>
      <w:r w:rsidRPr="006F1202">
        <w:rPr>
          <w:rFonts w:ascii="Arial" w:hAnsi="Arial" w:cs="Arial"/>
        </w:rPr>
        <w:t>E</w:t>
      </w:r>
      <w:r w:rsidR="00B719C8">
        <w:rPr>
          <w:rFonts w:ascii="Arial" w:hAnsi="Arial" w:cs="Arial"/>
        </w:rPr>
        <w:t>cho</w:t>
      </w:r>
      <w:r w:rsidRPr="006F1202">
        <w:rPr>
          <w:rFonts w:ascii="Arial" w:hAnsi="Arial" w:cs="Arial"/>
        </w:rPr>
        <w:t>car</w:t>
      </w:r>
      <w:proofErr w:type="spellEnd"/>
      <w:r w:rsidRPr="006F1202">
        <w:rPr>
          <w:rFonts w:ascii="Arial" w:hAnsi="Arial" w:cs="Arial"/>
        </w:rPr>
        <w:t xml:space="preserve"> IB, S.A., asegurando que el sistema no solo satisfaga las necesidades actuales de la empresa, sino que también sea escalable para futuros crecimientos y adaptaciones en el mercado.</w:t>
      </w:r>
    </w:p>
    <w:p w14:paraId="1C7A7882" w14:textId="75115508" w:rsidR="005516DA" w:rsidRPr="006F1202" w:rsidRDefault="00F70EE1" w:rsidP="0026176B">
      <w:pPr>
        <w:rPr>
          <w:rFonts w:ascii="Arial" w:hAnsi="Arial" w:cs="Arial"/>
        </w:rPr>
      </w:pPr>
      <w:r w:rsidRPr="006F1202">
        <w:rPr>
          <w:rFonts w:ascii="Arial" w:hAnsi="Arial" w:cs="Arial"/>
        </w:rPr>
        <w:t>Pero además podríamos añadir algunos puntos:</w:t>
      </w:r>
    </w:p>
    <w:p w14:paraId="2AA71940" w14:textId="4F923509" w:rsidR="00F70EE1" w:rsidRPr="006F1202" w:rsidRDefault="004749D8" w:rsidP="00066A56">
      <w:pPr>
        <w:pStyle w:val="Prrafodelista"/>
        <w:numPr>
          <w:ilvl w:val="0"/>
          <w:numId w:val="5"/>
        </w:numPr>
        <w:rPr>
          <w:rFonts w:ascii="Arial" w:hAnsi="Arial" w:cs="Arial"/>
        </w:rPr>
      </w:pPr>
      <w:r w:rsidRPr="006F1202">
        <w:rPr>
          <w:rFonts w:ascii="Arial" w:hAnsi="Arial" w:cs="Arial"/>
        </w:rPr>
        <w:t xml:space="preserve">Capacitación del personal. </w:t>
      </w:r>
      <w:r w:rsidR="00F70EE1" w:rsidRPr="006F1202">
        <w:rPr>
          <w:rFonts w:ascii="Arial" w:hAnsi="Arial" w:cs="Arial"/>
        </w:rPr>
        <w:t>Implementar programas de formación adecuados para el personal que utilizará el ERP. Esto es crucial para maximizar la adopción del sistema y reducir la resistencia al cambio.</w:t>
      </w:r>
    </w:p>
    <w:p w14:paraId="277894F7" w14:textId="0D5C0873" w:rsidR="00066A56" w:rsidRPr="006F1202" w:rsidRDefault="0099558B" w:rsidP="00066A56">
      <w:pPr>
        <w:pStyle w:val="Prrafodelista"/>
        <w:numPr>
          <w:ilvl w:val="0"/>
          <w:numId w:val="5"/>
        </w:numPr>
        <w:rPr>
          <w:rFonts w:ascii="Arial" w:hAnsi="Arial" w:cs="Arial"/>
        </w:rPr>
      </w:pPr>
      <w:r w:rsidRPr="006F1202">
        <w:rPr>
          <w:rFonts w:ascii="Arial" w:hAnsi="Arial" w:cs="Arial"/>
        </w:rPr>
        <w:t>Integración de sistemas. Asegurarse de que el ERP esté bien integrado con otros sistemas utilizados en la empresa, como herramientas de CRM, plataformas de reservas y sistemas de contabilidad. Esto facilita la transferencia de datos y mejora la eficiencia operativa.</w:t>
      </w:r>
    </w:p>
    <w:p w14:paraId="0B22C0F4" w14:textId="168436A3" w:rsidR="00770CAC" w:rsidRPr="006F1202" w:rsidRDefault="00770CAC" w:rsidP="00066A56">
      <w:pPr>
        <w:pStyle w:val="Prrafodelista"/>
        <w:numPr>
          <w:ilvl w:val="0"/>
          <w:numId w:val="5"/>
        </w:numPr>
        <w:rPr>
          <w:rFonts w:ascii="Arial" w:hAnsi="Arial" w:cs="Arial"/>
        </w:rPr>
      </w:pPr>
      <w:r w:rsidRPr="006F1202">
        <w:rPr>
          <w:rFonts w:ascii="Arial" w:hAnsi="Arial" w:cs="Arial"/>
        </w:rPr>
        <w:t>Evaluación de proveedores</w:t>
      </w:r>
      <w:r w:rsidR="00F44384" w:rsidRPr="006F1202">
        <w:rPr>
          <w:rFonts w:ascii="Arial" w:hAnsi="Arial" w:cs="Arial"/>
        </w:rPr>
        <w:t>. Considerar la posibilidad de evaluar otros proveedores de ERP para comparar características, costos y soporte técnico. Esto podría llevar a una selección más informada y a una implementación más eficaz.</w:t>
      </w:r>
    </w:p>
    <w:p w14:paraId="10AC86BB" w14:textId="007B32EB" w:rsidR="004A38E4" w:rsidRPr="006F1202" w:rsidRDefault="00E613A7" w:rsidP="0009054D">
      <w:pPr>
        <w:pStyle w:val="Prrafodelista"/>
        <w:numPr>
          <w:ilvl w:val="0"/>
          <w:numId w:val="5"/>
        </w:numPr>
        <w:rPr>
          <w:rFonts w:ascii="Arial" w:hAnsi="Arial" w:cs="Arial"/>
        </w:rPr>
      </w:pPr>
      <w:r w:rsidRPr="006F1202">
        <w:rPr>
          <w:rFonts w:ascii="Arial" w:hAnsi="Arial" w:cs="Arial"/>
        </w:rPr>
        <w:t>Estrategia de Respaldo y Recuperación. Desarrollar una estrategia robusta de respaldo y recuperación de datos para garantizar la seguridad de la información crítica y minimizar el riesgo de pérdida de datos</w:t>
      </w:r>
      <w:r w:rsidR="004A38E4" w:rsidRPr="006F1202">
        <w:rPr>
          <w:rFonts w:ascii="Arial" w:eastAsia="Times New Roman" w:hAnsi="Arial" w:cs="Arial"/>
          <w:b/>
          <w:bCs/>
          <w:lang w:eastAsia="es-ES"/>
        </w:rPr>
        <w:t xml:space="preserve"> </w:t>
      </w:r>
    </w:p>
    <w:p w14:paraId="45B97199" w14:textId="3FF5F6E9" w:rsidR="004A38E4" w:rsidRPr="006F1202" w:rsidRDefault="0009054D" w:rsidP="0009054D">
      <w:pPr>
        <w:pStyle w:val="Prrafodelista"/>
        <w:numPr>
          <w:ilvl w:val="0"/>
          <w:numId w:val="5"/>
        </w:numPr>
        <w:rPr>
          <w:rFonts w:ascii="Arial" w:hAnsi="Arial" w:cs="Arial"/>
        </w:rPr>
      </w:pPr>
      <w:r w:rsidRPr="006F1202">
        <w:rPr>
          <w:rFonts w:ascii="Arial" w:eastAsia="Times New Roman" w:hAnsi="Arial" w:cs="Arial"/>
          <w:lang w:eastAsia="es-ES"/>
        </w:rPr>
        <w:t>Mejora del Proceso de Alquiler</w:t>
      </w:r>
      <w:r w:rsidR="00F0403C" w:rsidRPr="006F1202">
        <w:rPr>
          <w:rFonts w:ascii="Arial" w:eastAsia="Times New Roman" w:hAnsi="Arial" w:cs="Arial"/>
          <w:lang w:eastAsia="es-ES"/>
        </w:rPr>
        <w:t xml:space="preserve">. </w:t>
      </w:r>
      <w:r w:rsidR="004A38E4" w:rsidRPr="006F1202">
        <w:rPr>
          <w:rFonts w:ascii="Arial" w:eastAsia="Times New Roman" w:hAnsi="Arial" w:cs="Arial"/>
          <w:lang w:eastAsia="es-ES"/>
        </w:rPr>
        <w:t>Digitalización de Contratos: Continuar avanzando hacia un proceso de alquiler completamente digital, donde los clientes puedan firmar contratos electrónicamente y recibir copias automáticamente. Esto agiliza el proceso y mejora la satisfacción del cliente.</w:t>
      </w:r>
    </w:p>
    <w:p w14:paraId="7647E73A" w14:textId="77777777" w:rsidR="004A38E4" w:rsidRDefault="004A38E4" w:rsidP="004A38E4">
      <w:pPr>
        <w:numPr>
          <w:ilvl w:val="0"/>
          <w:numId w:val="5"/>
        </w:numPr>
        <w:spacing w:before="100" w:beforeAutospacing="1" w:after="100" w:afterAutospacing="1" w:line="240" w:lineRule="auto"/>
        <w:rPr>
          <w:rFonts w:ascii="Arial" w:eastAsia="Times New Roman" w:hAnsi="Arial" w:cs="Arial"/>
          <w:lang w:eastAsia="es-ES"/>
        </w:rPr>
      </w:pPr>
      <w:r w:rsidRPr="004A38E4">
        <w:rPr>
          <w:rFonts w:ascii="Arial" w:eastAsia="Times New Roman" w:hAnsi="Arial" w:cs="Arial"/>
          <w:lang w:eastAsia="es-ES"/>
        </w:rPr>
        <w:t>Ofertas Personalizadas: Integrar un sistema de CRM que permita ofrecer productos y servicios adicionales basados en el historial de alquiler y preferencias del cliente.</w:t>
      </w:r>
    </w:p>
    <w:p w14:paraId="5D4E5F77" w14:textId="77777777" w:rsidR="002C3643" w:rsidRDefault="002C3643" w:rsidP="002C3643">
      <w:pPr>
        <w:spacing w:before="100" w:beforeAutospacing="1" w:after="100" w:afterAutospacing="1" w:line="240" w:lineRule="auto"/>
        <w:rPr>
          <w:rFonts w:ascii="Arial" w:eastAsia="Times New Roman" w:hAnsi="Arial" w:cs="Arial"/>
          <w:lang w:eastAsia="es-ES"/>
        </w:rPr>
      </w:pPr>
    </w:p>
    <w:p w14:paraId="04C3583B" w14:textId="77777777" w:rsidR="002C3643" w:rsidRDefault="002C3643" w:rsidP="002C3643">
      <w:pPr>
        <w:spacing w:before="100" w:beforeAutospacing="1" w:after="100" w:afterAutospacing="1" w:line="240" w:lineRule="auto"/>
        <w:rPr>
          <w:rFonts w:ascii="Arial" w:eastAsia="Times New Roman" w:hAnsi="Arial" w:cs="Arial"/>
          <w:lang w:eastAsia="es-ES"/>
        </w:rPr>
      </w:pPr>
    </w:p>
    <w:p w14:paraId="097D6AF8" w14:textId="3DABCCA2" w:rsidR="00246DDF" w:rsidRDefault="00246DDF" w:rsidP="00246DDF">
      <w:pPr>
        <w:spacing w:before="100" w:beforeAutospacing="1" w:after="100" w:afterAutospacing="1" w:line="240" w:lineRule="auto"/>
        <w:rPr>
          <w:rFonts w:ascii="Arial" w:eastAsia="Times New Roman" w:hAnsi="Arial" w:cs="Arial"/>
          <w:lang w:eastAsia="es-ES"/>
        </w:rPr>
      </w:pPr>
    </w:p>
    <w:p w14:paraId="6123B74F" w14:textId="77777777" w:rsidR="00E72440" w:rsidRDefault="00E72440" w:rsidP="00246DDF">
      <w:pPr>
        <w:spacing w:before="100" w:beforeAutospacing="1" w:after="100" w:afterAutospacing="1" w:line="240" w:lineRule="auto"/>
        <w:rPr>
          <w:rFonts w:ascii="Arial" w:eastAsia="Times New Roman" w:hAnsi="Arial" w:cs="Arial"/>
          <w:noProof/>
          <w:lang w:eastAsia="es-ES"/>
        </w:rPr>
      </w:pPr>
    </w:p>
    <w:p w14:paraId="6EB5518D" w14:textId="0E98B327" w:rsidR="00E04465" w:rsidRDefault="00EE776E" w:rsidP="00246DDF">
      <w:pPr>
        <w:spacing w:before="100" w:beforeAutospacing="1" w:after="100" w:afterAutospacing="1" w:line="240" w:lineRule="auto"/>
        <w:rPr>
          <w:rFonts w:ascii="Arial" w:eastAsia="Times New Roman" w:hAnsi="Arial" w:cs="Arial"/>
          <w:lang w:eastAsia="es-ES"/>
        </w:rPr>
      </w:pPr>
      <w:r>
        <w:rPr>
          <w:rFonts w:ascii="Arial" w:eastAsia="Times New Roman" w:hAnsi="Arial" w:cs="Arial"/>
          <w:noProof/>
          <w:lang w:eastAsia="es-ES"/>
        </w:rPr>
        <w:lastRenderedPageBreak/>
        <w:drawing>
          <wp:inline distT="0" distB="0" distL="0" distR="0" wp14:anchorId="131D91BF" wp14:editId="4D05BC1A">
            <wp:extent cx="5400040" cy="3690620"/>
            <wp:effectExtent l="0" t="0" r="0" b="5080"/>
            <wp:docPr id="1343838579" name="Imagen 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38579" name="Imagen 5" descr="Patrón de fon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690620"/>
                    </a:xfrm>
                    <a:prstGeom prst="rect">
                      <a:avLst/>
                    </a:prstGeom>
                  </pic:spPr>
                </pic:pic>
              </a:graphicData>
            </a:graphic>
          </wp:inline>
        </w:drawing>
      </w:r>
    </w:p>
    <w:p w14:paraId="1878088B" w14:textId="77777777" w:rsidR="008354A5" w:rsidRDefault="008354A5" w:rsidP="00246DDF">
      <w:pPr>
        <w:spacing w:before="100" w:beforeAutospacing="1" w:after="100" w:afterAutospacing="1" w:line="240" w:lineRule="auto"/>
        <w:rPr>
          <w:rFonts w:ascii="Arial" w:eastAsia="Times New Roman" w:hAnsi="Arial" w:cs="Arial"/>
          <w:lang w:eastAsia="es-ES"/>
        </w:rPr>
      </w:pPr>
    </w:p>
    <w:p w14:paraId="7D48955B" w14:textId="7EC8590E" w:rsidR="000D5764" w:rsidRPr="00BB786B" w:rsidRDefault="004C1126" w:rsidP="00BB786B">
      <w:pPr>
        <w:spacing w:before="100" w:beforeAutospacing="1" w:after="100" w:afterAutospacing="1" w:line="240" w:lineRule="auto"/>
        <w:rPr>
          <w:rFonts w:ascii="Arial" w:eastAsia="Times New Roman" w:hAnsi="Arial" w:cs="Arial"/>
          <w:lang w:eastAsia="es-ES"/>
        </w:rPr>
      </w:pPr>
      <w:r>
        <w:rPr>
          <w:rFonts w:ascii="Arial" w:eastAsia="Times New Roman" w:hAnsi="Arial" w:cs="Arial"/>
          <w:noProof/>
          <w:lang w:eastAsia="es-ES"/>
        </w:rPr>
        <w:drawing>
          <wp:inline distT="0" distB="0" distL="0" distR="0" wp14:anchorId="6E48FC12" wp14:editId="4F559156">
            <wp:extent cx="5400040" cy="2819400"/>
            <wp:effectExtent l="0" t="0" r="0" b="0"/>
            <wp:docPr id="730472649"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72649" name="Imagen 10" descr="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819400"/>
                    </a:xfrm>
                    <a:prstGeom prst="rect">
                      <a:avLst/>
                    </a:prstGeom>
                  </pic:spPr>
                </pic:pic>
              </a:graphicData>
            </a:graphic>
          </wp:inline>
        </w:drawing>
      </w:r>
    </w:p>
    <w:sectPr w:rsidR="000D5764" w:rsidRPr="00BB786B" w:rsidSect="00D47AB4">
      <w:footerReference w:type="default" r:id="rId13"/>
      <w:headerReference w:type="first" r:id="rId14"/>
      <w:pgSz w:w="11906" w:h="16838" w:code="9"/>
      <w:pgMar w:top="1417" w:right="1701" w:bottom="1417" w:left="1701" w:header="709" w:footer="709" w:gutter="0"/>
      <w:pgNumType w:start="0"/>
      <w:cols w:space="708"/>
      <w:vAlign w:val="center"/>
      <w:titlePg/>
      <w:docGrid w:linePitch="360"/>
      <w:sectPrChange w:id="18" w:author="Javier Fernández" w:date="2024-11-18T23:26:00Z" w16du:dateUtc="2024-11-18T22:26:00Z">
        <w:sectPr w:rsidR="000D5764" w:rsidRPr="00BB786B" w:rsidSect="00D47AB4">
          <w:pgMar w:top="1417" w:right="1701" w:bottom="1417" w:left="1701" w:header="709" w:footer="709"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AF872" w14:textId="77777777" w:rsidR="00D6565E" w:rsidRDefault="00D6565E" w:rsidP="00476386">
      <w:pPr>
        <w:spacing w:after="0" w:line="240" w:lineRule="auto"/>
      </w:pPr>
      <w:r>
        <w:separator/>
      </w:r>
    </w:p>
  </w:endnote>
  <w:endnote w:type="continuationSeparator" w:id="0">
    <w:p w14:paraId="22D9099F" w14:textId="77777777" w:rsidR="00D6565E" w:rsidRDefault="00D6565E" w:rsidP="0047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679730"/>
      <w:docPartObj>
        <w:docPartGallery w:val="Page Numbers (Bottom of Page)"/>
        <w:docPartUnique/>
      </w:docPartObj>
    </w:sdtPr>
    <w:sdtEndPr>
      <w:rPr>
        <w:color w:val="7F7F7F" w:themeColor="background1" w:themeShade="7F"/>
        <w:spacing w:val="60"/>
      </w:rPr>
    </w:sdtEndPr>
    <w:sdtContent>
      <w:p w14:paraId="08D02195" w14:textId="5AB2BF10" w:rsidR="0059054D" w:rsidRDefault="0059054D">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38FBC16C" w14:textId="77777777" w:rsidR="0059054D" w:rsidRDefault="00590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D405C" w14:textId="77777777" w:rsidR="00D6565E" w:rsidRDefault="00D6565E" w:rsidP="00476386">
      <w:pPr>
        <w:spacing w:after="0" w:line="240" w:lineRule="auto"/>
      </w:pPr>
      <w:r>
        <w:separator/>
      </w:r>
    </w:p>
  </w:footnote>
  <w:footnote w:type="continuationSeparator" w:id="0">
    <w:p w14:paraId="1D79D78F" w14:textId="77777777" w:rsidR="00D6565E" w:rsidRDefault="00D6565E" w:rsidP="0047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89680" w14:textId="7369EE4F" w:rsidR="00476386" w:rsidRDefault="004763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23D"/>
    <w:multiLevelType w:val="multilevel"/>
    <w:tmpl w:val="B77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218D"/>
    <w:multiLevelType w:val="multilevel"/>
    <w:tmpl w:val="8DA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789B"/>
    <w:multiLevelType w:val="multilevel"/>
    <w:tmpl w:val="6192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E32D6"/>
    <w:multiLevelType w:val="hybridMultilevel"/>
    <w:tmpl w:val="0EA42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0B017C"/>
    <w:multiLevelType w:val="hybridMultilevel"/>
    <w:tmpl w:val="2CE8143E"/>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5" w15:restartNumberingAfterBreak="0">
    <w:nsid w:val="1707150C"/>
    <w:multiLevelType w:val="multilevel"/>
    <w:tmpl w:val="40C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68C8"/>
    <w:multiLevelType w:val="multilevel"/>
    <w:tmpl w:val="135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462E3"/>
    <w:multiLevelType w:val="multilevel"/>
    <w:tmpl w:val="BB2A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2541"/>
    <w:multiLevelType w:val="hybridMultilevel"/>
    <w:tmpl w:val="B09830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EA1777"/>
    <w:multiLevelType w:val="hybridMultilevel"/>
    <w:tmpl w:val="EEEC684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0" w15:restartNumberingAfterBreak="0">
    <w:nsid w:val="2D9F61AA"/>
    <w:multiLevelType w:val="hybridMultilevel"/>
    <w:tmpl w:val="B3C2C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671059"/>
    <w:multiLevelType w:val="multilevel"/>
    <w:tmpl w:val="9280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43F10"/>
    <w:multiLevelType w:val="multilevel"/>
    <w:tmpl w:val="354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31B1E"/>
    <w:multiLevelType w:val="multilevel"/>
    <w:tmpl w:val="EAD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50E2A"/>
    <w:multiLevelType w:val="multilevel"/>
    <w:tmpl w:val="45702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36824"/>
    <w:multiLevelType w:val="hybridMultilevel"/>
    <w:tmpl w:val="F17A6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5C1E0F"/>
    <w:multiLevelType w:val="multilevel"/>
    <w:tmpl w:val="9EC4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5446F"/>
    <w:multiLevelType w:val="multilevel"/>
    <w:tmpl w:val="27D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747BB"/>
    <w:multiLevelType w:val="multilevel"/>
    <w:tmpl w:val="290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61F8E"/>
    <w:multiLevelType w:val="hybridMultilevel"/>
    <w:tmpl w:val="7A904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094775"/>
    <w:multiLevelType w:val="hybridMultilevel"/>
    <w:tmpl w:val="3FCA9D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7BB2227"/>
    <w:multiLevelType w:val="hybridMultilevel"/>
    <w:tmpl w:val="8F6CA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022DD9"/>
    <w:multiLevelType w:val="hybridMultilevel"/>
    <w:tmpl w:val="CBDC5220"/>
    <w:lvl w:ilvl="0" w:tplc="0C0A000F">
      <w:start w:val="1"/>
      <w:numFmt w:val="decimal"/>
      <w:lvlText w:val="%1."/>
      <w:lvlJc w:val="left"/>
      <w:pPr>
        <w:ind w:left="768" w:hanging="360"/>
      </w:pPr>
      <w:rPr>
        <w:rFont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23" w15:restartNumberingAfterBreak="0">
    <w:nsid w:val="4DCE2ED8"/>
    <w:multiLevelType w:val="hybridMultilevel"/>
    <w:tmpl w:val="A01E1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AC687E"/>
    <w:multiLevelType w:val="multilevel"/>
    <w:tmpl w:val="F66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E4CB7"/>
    <w:multiLevelType w:val="multilevel"/>
    <w:tmpl w:val="9AD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E7988"/>
    <w:multiLevelType w:val="hybridMultilevel"/>
    <w:tmpl w:val="05B09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CE48FC"/>
    <w:multiLevelType w:val="hybridMultilevel"/>
    <w:tmpl w:val="1B46C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23D156A"/>
    <w:multiLevelType w:val="multilevel"/>
    <w:tmpl w:val="515E0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04974"/>
    <w:multiLevelType w:val="multilevel"/>
    <w:tmpl w:val="6DB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34BA8"/>
    <w:multiLevelType w:val="multilevel"/>
    <w:tmpl w:val="606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A3C37"/>
    <w:multiLevelType w:val="multilevel"/>
    <w:tmpl w:val="8A80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629219">
    <w:abstractNumId w:val="2"/>
  </w:num>
  <w:num w:numId="2" w16cid:durableId="865632161">
    <w:abstractNumId w:val="9"/>
  </w:num>
  <w:num w:numId="3" w16cid:durableId="1479224731">
    <w:abstractNumId w:val="11"/>
  </w:num>
  <w:num w:numId="4" w16cid:durableId="1735395483">
    <w:abstractNumId w:val="24"/>
  </w:num>
  <w:num w:numId="5" w16cid:durableId="1955549237">
    <w:abstractNumId w:val="15"/>
  </w:num>
  <w:num w:numId="6" w16cid:durableId="256525694">
    <w:abstractNumId w:val="12"/>
  </w:num>
  <w:num w:numId="7" w16cid:durableId="530722629">
    <w:abstractNumId w:val="8"/>
  </w:num>
  <w:num w:numId="8" w16cid:durableId="1311669890">
    <w:abstractNumId w:val="4"/>
  </w:num>
  <w:num w:numId="9" w16cid:durableId="905335298">
    <w:abstractNumId w:val="27"/>
  </w:num>
  <w:num w:numId="10" w16cid:durableId="1218512016">
    <w:abstractNumId w:val="21"/>
  </w:num>
  <w:num w:numId="11" w16cid:durableId="1894539594">
    <w:abstractNumId w:val="3"/>
  </w:num>
  <w:num w:numId="12" w16cid:durableId="10954573">
    <w:abstractNumId w:val="26"/>
  </w:num>
  <w:num w:numId="13" w16cid:durableId="2060781135">
    <w:abstractNumId w:val="10"/>
  </w:num>
  <w:num w:numId="14" w16cid:durableId="1166431953">
    <w:abstractNumId w:val="23"/>
  </w:num>
  <w:num w:numId="15" w16cid:durableId="197207201">
    <w:abstractNumId w:val="22"/>
  </w:num>
  <w:num w:numId="16" w16cid:durableId="1093890547">
    <w:abstractNumId w:val="6"/>
  </w:num>
  <w:num w:numId="17" w16cid:durableId="867991196">
    <w:abstractNumId w:val="18"/>
  </w:num>
  <w:num w:numId="18" w16cid:durableId="922029006">
    <w:abstractNumId w:val="17"/>
  </w:num>
  <w:num w:numId="19" w16cid:durableId="1568491844">
    <w:abstractNumId w:val="25"/>
  </w:num>
  <w:num w:numId="20" w16cid:durableId="527331582">
    <w:abstractNumId w:val="30"/>
  </w:num>
  <w:num w:numId="21" w16cid:durableId="446196968">
    <w:abstractNumId w:val="31"/>
  </w:num>
  <w:num w:numId="22" w16cid:durableId="1301111322">
    <w:abstractNumId w:val="5"/>
  </w:num>
  <w:num w:numId="23" w16cid:durableId="2053770667">
    <w:abstractNumId w:val="16"/>
  </w:num>
  <w:num w:numId="24" w16cid:durableId="151072560">
    <w:abstractNumId w:val="0"/>
  </w:num>
  <w:num w:numId="25" w16cid:durableId="1580168192">
    <w:abstractNumId w:val="1"/>
  </w:num>
  <w:num w:numId="26" w16cid:durableId="1975864296">
    <w:abstractNumId w:val="28"/>
  </w:num>
  <w:num w:numId="27" w16cid:durableId="1389649643">
    <w:abstractNumId w:val="14"/>
  </w:num>
  <w:num w:numId="28" w16cid:durableId="1212380218">
    <w:abstractNumId w:val="13"/>
  </w:num>
  <w:num w:numId="29" w16cid:durableId="2093043899">
    <w:abstractNumId w:val="7"/>
  </w:num>
  <w:num w:numId="30" w16cid:durableId="1050687744">
    <w:abstractNumId w:val="29"/>
  </w:num>
  <w:num w:numId="31" w16cid:durableId="1406759931">
    <w:abstractNumId w:val="20"/>
  </w:num>
  <w:num w:numId="32" w16cid:durableId="52953423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vier Fernández">
    <w15:presenceInfo w15:providerId="Windows Live" w15:userId="cf304b6307baa3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C"/>
    <w:rsid w:val="00025E21"/>
    <w:rsid w:val="0003658C"/>
    <w:rsid w:val="00036635"/>
    <w:rsid w:val="0003771F"/>
    <w:rsid w:val="00057444"/>
    <w:rsid w:val="0006648E"/>
    <w:rsid w:val="00066A56"/>
    <w:rsid w:val="000750B5"/>
    <w:rsid w:val="00081888"/>
    <w:rsid w:val="000820A6"/>
    <w:rsid w:val="0008283F"/>
    <w:rsid w:val="0009054D"/>
    <w:rsid w:val="000B4CBC"/>
    <w:rsid w:val="000C3A0D"/>
    <w:rsid w:val="000D0155"/>
    <w:rsid w:val="000D1E0E"/>
    <w:rsid w:val="000D5764"/>
    <w:rsid w:val="000D5B73"/>
    <w:rsid w:val="000E03B3"/>
    <w:rsid w:val="000F5E46"/>
    <w:rsid w:val="001209B7"/>
    <w:rsid w:val="001229FB"/>
    <w:rsid w:val="00125A25"/>
    <w:rsid w:val="00134E0D"/>
    <w:rsid w:val="00136B83"/>
    <w:rsid w:val="00162AAC"/>
    <w:rsid w:val="001670DF"/>
    <w:rsid w:val="00167152"/>
    <w:rsid w:val="00176765"/>
    <w:rsid w:val="0018279D"/>
    <w:rsid w:val="001932CF"/>
    <w:rsid w:val="001A1913"/>
    <w:rsid w:val="001A2356"/>
    <w:rsid w:val="001A32DB"/>
    <w:rsid w:val="001B0915"/>
    <w:rsid w:val="001C4D11"/>
    <w:rsid w:val="001C76B6"/>
    <w:rsid w:val="001D6981"/>
    <w:rsid w:val="001E0A0A"/>
    <w:rsid w:val="001E501E"/>
    <w:rsid w:val="001E68B5"/>
    <w:rsid w:val="001F21D1"/>
    <w:rsid w:val="001F50D9"/>
    <w:rsid w:val="00224F59"/>
    <w:rsid w:val="0022567B"/>
    <w:rsid w:val="00245C33"/>
    <w:rsid w:val="00246DDF"/>
    <w:rsid w:val="00255AB9"/>
    <w:rsid w:val="00257B6F"/>
    <w:rsid w:val="0026176B"/>
    <w:rsid w:val="00263EE6"/>
    <w:rsid w:val="002662BC"/>
    <w:rsid w:val="00267E04"/>
    <w:rsid w:val="00276B1F"/>
    <w:rsid w:val="00284F4E"/>
    <w:rsid w:val="002953EA"/>
    <w:rsid w:val="002A0F19"/>
    <w:rsid w:val="002A2FAC"/>
    <w:rsid w:val="002C3643"/>
    <w:rsid w:val="002D2CAE"/>
    <w:rsid w:val="002D6BE2"/>
    <w:rsid w:val="002E1FFE"/>
    <w:rsid w:val="002F0809"/>
    <w:rsid w:val="002F4C0A"/>
    <w:rsid w:val="00302DD2"/>
    <w:rsid w:val="00303570"/>
    <w:rsid w:val="00306C72"/>
    <w:rsid w:val="003167A3"/>
    <w:rsid w:val="00335EA1"/>
    <w:rsid w:val="0034778D"/>
    <w:rsid w:val="00361B6D"/>
    <w:rsid w:val="00361E1D"/>
    <w:rsid w:val="00366FCE"/>
    <w:rsid w:val="00372FC5"/>
    <w:rsid w:val="00376680"/>
    <w:rsid w:val="00386F65"/>
    <w:rsid w:val="00390228"/>
    <w:rsid w:val="00392E03"/>
    <w:rsid w:val="003A50E6"/>
    <w:rsid w:val="003A5298"/>
    <w:rsid w:val="003B2E36"/>
    <w:rsid w:val="003B72A4"/>
    <w:rsid w:val="003C291A"/>
    <w:rsid w:val="003C387A"/>
    <w:rsid w:val="003D0D37"/>
    <w:rsid w:val="003D5009"/>
    <w:rsid w:val="003E7A62"/>
    <w:rsid w:val="004151AA"/>
    <w:rsid w:val="00420D97"/>
    <w:rsid w:val="00435A8B"/>
    <w:rsid w:val="0044170E"/>
    <w:rsid w:val="004435E8"/>
    <w:rsid w:val="00457AA2"/>
    <w:rsid w:val="004634CD"/>
    <w:rsid w:val="00463629"/>
    <w:rsid w:val="00464420"/>
    <w:rsid w:val="0047220A"/>
    <w:rsid w:val="004749D8"/>
    <w:rsid w:val="00476386"/>
    <w:rsid w:val="00480878"/>
    <w:rsid w:val="00483B16"/>
    <w:rsid w:val="004931E5"/>
    <w:rsid w:val="00494AB6"/>
    <w:rsid w:val="00494E63"/>
    <w:rsid w:val="004A38E4"/>
    <w:rsid w:val="004A3EF3"/>
    <w:rsid w:val="004B1F23"/>
    <w:rsid w:val="004B6007"/>
    <w:rsid w:val="004C1126"/>
    <w:rsid w:val="004C70B3"/>
    <w:rsid w:val="004D5CBE"/>
    <w:rsid w:val="004E450B"/>
    <w:rsid w:val="00502CD7"/>
    <w:rsid w:val="00507139"/>
    <w:rsid w:val="00513074"/>
    <w:rsid w:val="00531E8A"/>
    <w:rsid w:val="005354CD"/>
    <w:rsid w:val="005358D2"/>
    <w:rsid w:val="005516DA"/>
    <w:rsid w:val="005543DE"/>
    <w:rsid w:val="00556F1C"/>
    <w:rsid w:val="005859C0"/>
    <w:rsid w:val="0059054D"/>
    <w:rsid w:val="00591FB5"/>
    <w:rsid w:val="005A0D4A"/>
    <w:rsid w:val="005B5A9F"/>
    <w:rsid w:val="005C1FBE"/>
    <w:rsid w:val="005C7DFC"/>
    <w:rsid w:val="005F47B1"/>
    <w:rsid w:val="006038FB"/>
    <w:rsid w:val="0060513F"/>
    <w:rsid w:val="00611452"/>
    <w:rsid w:val="00613EF5"/>
    <w:rsid w:val="00616DBD"/>
    <w:rsid w:val="00622150"/>
    <w:rsid w:val="00627DD4"/>
    <w:rsid w:val="006322C4"/>
    <w:rsid w:val="0063382E"/>
    <w:rsid w:val="006355CD"/>
    <w:rsid w:val="006402FD"/>
    <w:rsid w:val="00641657"/>
    <w:rsid w:val="0066257A"/>
    <w:rsid w:val="00665442"/>
    <w:rsid w:val="006929EE"/>
    <w:rsid w:val="006966BE"/>
    <w:rsid w:val="006A58B4"/>
    <w:rsid w:val="006B24B8"/>
    <w:rsid w:val="006B35FD"/>
    <w:rsid w:val="006C5CF1"/>
    <w:rsid w:val="006D03D9"/>
    <w:rsid w:val="006D5C77"/>
    <w:rsid w:val="006D6BB0"/>
    <w:rsid w:val="006E04D0"/>
    <w:rsid w:val="006E293C"/>
    <w:rsid w:val="006F1202"/>
    <w:rsid w:val="006F1839"/>
    <w:rsid w:val="00701EE0"/>
    <w:rsid w:val="007020E2"/>
    <w:rsid w:val="00722289"/>
    <w:rsid w:val="00745AA2"/>
    <w:rsid w:val="007679C3"/>
    <w:rsid w:val="00770CAC"/>
    <w:rsid w:val="00777517"/>
    <w:rsid w:val="00784F2C"/>
    <w:rsid w:val="00785603"/>
    <w:rsid w:val="00785D63"/>
    <w:rsid w:val="007A0A7F"/>
    <w:rsid w:val="007A3E7B"/>
    <w:rsid w:val="007B177B"/>
    <w:rsid w:val="007B52BE"/>
    <w:rsid w:val="007B5ED2"/>
    <w:rsid w:val="007C3956"/>
    <w:rsid w:val="007D2889"/>
    <w:rsid w:val="007E38A0"/>
    <w:rsid w:val="007E5BB7"/>
    <w:rsid w:val="007E5FD4"/>
    <w:rsid w:val="008028A9"/>
    <w:rsid w:val="008044D9"/>
    <w:rsid w:val="00804BA7"/>
    <w:rsid w:val="00807190"/>
    <w:rsid w:val="00807C9F"/>
    <w:rsid w:val="008256C4"/>
    <w:rsid w:val="00830448"/>
    <w:rsid w:val="0083176C"/>
    <w:rsid w:val="008354A5"/>
    <w:rsid w:val="00837A84"/>
    <w:rsid w:val="00842F9F"/>
    <w:rsid w:val="00852727"/>
    <w:rsid w:val="00857275"/>
    <w:rsid w:val="00862637"/>
    <w:rsid w:val="00863F08"/>
    <w:rsid w:val="008720CB"/>
    <w:rsid w:val="0087229A"/>
    <w:rsid w:val="00875D35"/>
    <w:rsid w:val="008B302C"/>
    <w:rsid w:val="008B436D"/>
    <w:rsid w:val="008B5DF0"/>
    <w:rsid w:val="008C15C3"/>
    <w:rsid w:val="008C2D23"/>
    <w:rsid w:val="008C3787"/>
    <w:rsid w:val="008D0F11"/>
    <w:rsid w:val="008F4EAE"/>
    <w:rsid w:val="008F6CA6"/>
    <w:rsid w:val="00901A78"/>
    <w:rsid w:val="00903824"/>
    <w:rsid w:val="00927658"/>
    <w:rsid w:val="0093343C"/>
    <w:rsid w:val="009370FB"/>
    <w:rsid w:val="00943348"/>
    <w:rsid w:val="0094385F"/>
    <w:rsid w:val="009467CF"/>
    <w:rsid w:val="009579A0"/>
    <w:rsid w:val="009710C2"/>
    <w:rsid w:val="0098398E"/>
    <w:rsid w:val="00987461"/>
    <w:rsid w:val="0099558B"/>
    <w:rsid w:val="009B63D8"/>
    <w:rsid w:val="009B7CB8"/>
    <w:rsid w:val="009C17EF"/>
    <w:rsid w:val="009C7347"/>
    <w:rsid w:val="009C7588"/>
    <w:rsid w:val="009D18D0"/>
    <w:rsid w:val="009D2A92"/>
    <w:rsid w:val="009E3701"/>
    <w:rsid w:val="009E3DC2"/>
    <w:rsid w:val="009E5604"/>
    <w:rsid w:val="00A01D6C"/>
    <w:rsid w:val="00A24A78"/>
    <w:rsid w:val="00A37EDB"/>
    <w:rsid w:val="00A47270"/>
    <w:rsid w:val="00A525EE"/>
    <w:rsid w:val="00A64CE6"/>
    <w:rsid w:val="00A724F6"/>
    <w:rsid w:val="00A926D7"/>
    <w:rsid w:val="00A92BED"/>
    <w:rsid w:val="00A93FA2"/>
    <w:rsid w:val="00AB2D97"/>
    <w:rsid w:val="00AB2FFC"/>
    <w:rsid w:val="00AB49DD"/>
    <w:rsid w:val="00AC1D34"/>
    <w:rsid w:val="00AC35B4"/>
    <w:rsid w:val="00AD00DC"/>
    <w:rsid w:val="00AD6F3D"/>
    <w:rsid w:val="00AE287A"/>
    <w:rsid w:val="00AE3832"/>
    <w:rsid w:val="00AE38FE"/>
    <w:rsid w:val="00AE4D3A"/>
    <w:rsid w:val="00B0410E"/>
    <w:rsid w:val="00B07921"/>
    <w:rsid w:val="00B07AD7"/>
    <w:rsid w:val="00B102F4"/>
    <w:rsid w:val="00B24D07"/>
    <w:rsid w:val="00B33270"/>
    <w:rsid w:val="00B711A9"/>
    <w:rsid w:val="00B719C8"/>
    <w:rsid w:val="00B75F3A"/>
    <w:rsid w:val="00BB150D"/>
    <w:rsid w:val="00BB2046"/>
    <w:rsid w:val="00BB2065"/>
    <w:rsid w:val="00BB786B"/>
    <w:rsid w:val="00BB78AB"/>
    <w:rsid w:val="00BD58BF"/>
    <w:rsid w:val="00BD75A4"/>
    <w:rsid w:val="00C00420"/>
    <w:rsid w:val="00C01CA2"/>
    <w:rsid w:val="00C063E9"/>
    <w:rsid w:val="00C13C2C"/>
    <w:rsid w:val="00C3123F"/>
    <w:rsid w:val="00C318CA"/>
    <w:rsid w:val="00C353D9"/>
    <w:rsid w:val="00C40945"/>
    <w:rsid w:val="00C54761"/>
    <w:rsid w:val="00C66C90"/>
    <w:rsid w:val="00C7287F"/>
    <w:rsid w:val="00C743DE"/>
    <w:rsid w:val="00CA3A86"/>
    <w:rsid w:val="00CC7F91"/>
    <w:rsid w:val="00CE28AC"/>
    <w:rsid w:val="00CE4B57"/>
    <w:rsid w:val="00CE77DF"/>
    <w:rsid w:val="00CF15A7"/>
    <w:rsid w:val="00CF1D11"/>
    <w:rsid w:val="00CF74AC"/>
    <w:rsid w:val="00D27038"/>
    <w:rsid w:val="00D27B8B"/>
    <w:rsid w:val="00D404D5"/>
    <w:rsid w:val="00D4309B"/>
    <w:rsid w:val="00D43E76"/>
    <w:rsid w:val="00D47090"/>
    <w:rsid w:val="00D47AB4"/>
    <w:rsid w:val="00D63185"/>
    <w:rsid w:val="00D6565E"/>
    <w:rsid w:val="00D66478"/>
    <w:rsid w:val="00D83A5E"/>
    <w:rsid w:val="00D85ABD"/>
    <w:rsid w:val="00D8663A"/>
    <w:rsid w:val="00D94683"/>
    <w:rsid w:val="00DA32A3"/>
    <w:rsid w:val="00DA4F88"/>
    <w:rsid w:val="00DA73F7"/>
    <w:rsid w:val="00DB084D"/>
    <w:rsid w:val="00DC026E"/>
    <w:rsid w:val="00DE3022"/>
    <w:rsid w:val="00DE7CC3"/>
    <w:rsid w:val="00DF5791"/>
    <w:rsid w:val="00E00DAF"/>
    <w:rsid w:val="00E04465"/>
    <w:rsid w:val="00E06B17"/>
    <w:rsid w:val="00E2297F"/>
    <w:rsid w:val="00E312F6"/>
    <w:rsid w:val="00E5081B"/>
    <w:rsid w:val="00E613A7"/>
    <w:rsid w:val="00E668AC"/>
    <w:rsid w:val="00E72440"/>
    <w:rsid w:val="00E8095D"/>
    <w:rsid w:val="00E838D0"/>
    <w:rsid w:val="00E851F2"/>
    <w:rsid w:val="00E9442E"/>
    <w:rsid w:val="00E96205"/>
    <w:rsid w:val="00EB10F2"/>
    <w:rsid w:val="00EB2E5B"/>
    <w:rsid w:val="00ED2B67"/>
    <w:rsid w:val="00EE776E"/>
    <w:rsid w:val="00EE7D4C"/>
    <w:rsid w:val="00EF40FB"/>
    <w:rsid w:val="00F0403C"/>
    <w:rsid w:val="00F119CE"/>
    <w:rsid w:val="00F129F6"/>
    <w:rsid w:val="00F13837"/>
    <w:rsid w:val="00F15375"/>
    <w:rsid w:val="00F2242C"/>
    <w:rsid w:val="00F3014A"/>
    <w:rsid w:val="00F32A9C"/>
    <w:rsid w:val="00F43ADC"/>
    <w:rsid w:val="00F44384"/>
    <w:rsid w:val="00F677A4"/>
    <w:rsid w:val="00F679E7"/>
    <w:rsid w:val="00F70EE1"/>
    <w:rsid w:val="00F76191"/>
    <w:rsid w:val="00F8109F"/>
    <w:rsid w:val="00F9554A"/>
    <w:rsid w:val="00F95BA7"/>
    <w:rsid w:val="00F96C1E"/>
    <w:rsid w:val="00FA0179"/>
    <w:rsid w:val="00FA3A11"/>
    <w:rsid w:val="00FA540D"/>
    <w:rsid w:val="00FB2C20"/>
    <w:rsid w:val="00FB2E8C"/>
    <w:rsid w:val="00FD34FC"/>
    <w:rsid w:val="00FD4A15"/>
    <w:rsid w:val="00FD6492"/>
    <w:rsid w:val="00FE4201"/>
    <w:rsid w:val="00FF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306"/>
  <w15:chartTrackingRefBased/>
  <w15:docId w15:val="{D2E90071-0303-4F3E-A333-BEE8C515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356"/>
  </w:style>
  <w:style w:type="paragraph" w:styleId="Ttulo1">
    <w:name w:val="heading 1"/>
    <w:basedOn w:val="Normal"/>
    <w:next w:val="Normal"/>
    <w:link w:val="Ttulo1Car"/>
    <w:uiPriority w:val="9"/>
    <w:qFormat/>
    <w:rsid w:val="001A2356"/>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1A235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1A2356"/>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semiHidden/>
    <w:unhideWhenUsed/>
    <w:qFormat/>
    <w:rsid w:val="001A235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A2356"/>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1A2356"/>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1A2356"/>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1A2356"/>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1A2356"/>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356"/>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1A235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1A2356"/>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semiHidden/>
    <w:rsid w:val="001A235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A2356"/>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1A2356"/>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1A2356"/>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1A2356"/>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1A2356"/>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1A2356"/>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1A2356"/>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1A235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A2356"/>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1A235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A2356"/>
    <w:rPr>
      <w:i/>
      <w:iCs/>
      <w:color w:val="404040" w:themeColor="text1" w:themeTint="BF"/>
    </w:rPr>
  </w:style>
  <w:style w:type="paragraph" w:styleId="Prrafodelista">
    <w:name w:val="List Paragraph"/>
    <w:basedOn w:val="Normal"/>
    <w:uiPriority w:val="34"/>
    <w:qFormat/>
    <w:rsid w:val="0083176C"/>
    <w:pPr>
      <w:ind w:left="720"/>
      <w:contextualSpacing/>
    </w:pPr>
  </w:style>
  <w:style w:type="character" w:styleId="nfasisintenso">
    <w:name w:val="Intense Emphasis"/>
    <w:basedOn w:val="Fuentedeprrafopredeter"/>
    <w:uiPriority w:val="21"/>
    <w:qFormat/>
    <w:rsid w:val="001A2356"/>
    <w:rPr>
      <w:b/>
      <w:bCs/>
      <w:i/>
      <w:iCs/>
    </w:rPr>
  </w:style>
  <w:style w:type="paragraph" w:styleId="Citadestacada">
    <w:name w:val="Intense Quote"/>
    <w:basedOn w:val="Normal"/>
    <w:next w:val="Normal"/>
    <w:link w:val="CitadestacadaCar"/>
    <w:uiPriority w:val="30"/>
    <w:qFormat/>
    <w:rsid w:val="001A2356"/>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1A2356"/>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1A2356"/>
    <w:rPr>
      <w:b/>
      <w:bCs/>
      <w:smallCaps/>
      <w:spacing w:val="5"/>
      <w:u w:val="single"/>
    </w:rPr>
  </w:style>
  <w:style w:type="character" w:styleId="Nmerodelnea">
    <w:name w:val="line number"/>
    <w:basedOn w:val="Fuentedeprrafopredeter"/>
    <w:uiPriority w:val="99"/>
    <w:semiHidden/>
    <w:unhideWhenUsed/>
    <w:rsid w:val="006D6BB0"/>
  </w:style>
  <w:style w:type="character" w:styleId="Hipervnculo">
    <w:name w:val="Hyperlink"/>
    <w:basedOn w:val="Fuentedeprrafopredeter"/>
    <w:uiPriority w:val="99"/>
    <w:unhideWhenUsed/>
    <w:rsid w:val="00BB150D"/>
    <w:rPr>
      <w:color w:val="467886" w:themeColor="hyperlink"/>
      <w:u w:val="single"/>
    </w:rPr>
  </w:style>
  <w:style w:type="character" w:styleId="Mencinsinresolver">
    <w:name w:val="Unresolved Mention"/>
    <w:basedOn w:val="Fuentedeprrafopredeter"/>
    <w:uiPriority w:val="99"/>
    <w:semiHidden/>
    <w:unhideWhenUsed/>
    <w:rsid w:val="00BB150D"/>
    <w:rPr>
      <w:color w:val="605E5C"/>
      <w:shd w:val="clear" w:color="auto" w:fill="E1DFDD"/>
    </w:rPr>
  </w:style>
  <w:style w:type="character" w:styleId="Textoennegrita">
    <w:name w:val="Strong"/>
    <w:basedOn w:val="Fuentedeprrafopredeter"/>
    <w:uiPriority w:val="22"/>
    <w:qFormat/>
    <w:rsid w:val="001A2356"/>
    <w:rPr>
      <w:b/>
      <w:bCs/>
    </w:rPr>
  </w:style>
  <w:style w:type="paragraph" w:styleId="Descripcin">
    <w:name w:val="caption"/>
    <w:basedOn w:val="Normal"/>
    <w:next w:val="Normal"/>
    <w:uiPriority w:val="35"/>
    <w:semiHidden/>
    <w:unhideWhenUsed/>
    <w:qFormat/>
    <w:rsid w:val="001A2356"/>
    <w:pPr>
      <w:spacing w:line="240" w:lineRule="auto"/>
    </w:pPr>
    <w:rPr>
      <w:b/>
      <w:bCs/>
      <w:smallCaps/>
      <w:color w:val="595959" w:themeColor="text1" w:themeTint="A6"/>
      <w:spacing w:val="6"/>
    </w:rPr>
  </w:style>
  <w:style w:type="character" w:styleId="nfasis">
    <w:name w:val="Emphasis"/>
    <w:basedOn w:val="Fuentedeprrafopredeter"/>
    <w:uiPriority w:val="20"/>
    <w:qFormat/>
    <w:rsid w:val="001A2356"/>
    <w:rPr>
      <w:i/>
      <w:iCs/>
    </w:rPr>
  </w:style>
  <w:style w:type="paragraph" w:styleId="Sinespaciado">
    <w:name w:val="No Spacing"/>
    <w:link w:val="SinespaciadoCar"/>
    <w:uiPriority w:val="1"/>
    <w:qFormat/>
    <w:rsid w:val="001A2356"/>
    <w:pPr>
      <w:spacing w:after="0" w:line="240" w:lineRule="auto"/>
    </w:pPr>
  </w:style>
  <w:style w:type="character" w:styleId="nfasissutil">
    <w:name w:val="Subtle Emphasis"/>
    <w:basedOn w:val="Fuentedeprrafopredeter"/>
    <w:uiPriority w:val="19"/>
    <w:qFormat/>
    <w:rsid w:val="001A2356"/>
    <w:rPr>
      <w:i/>
      <w:iCs/>
      <w:color w:val="404040" w:themeColor="text1" w:themeTint="BF"/>
    </w:rPr>
  </w:style>
  <w:style w:type="character" w:styleId="Referenciasutil">
    <w:name w:val="Subtle Reference"/>
    <w:basedOn w:val="Fuentedeprrafopredeter"/>
    <w:uiPriority w:val="31"/>
    <w:qFormat/>
    <w:rsid w:val="001A2356"/>
    <w:rPr>
      <w:smallCaps/>
      <w:color w:val="404040" w:themeColor="text1" w:themeTint="BF"/>
      <w:u w:val="single" w:color="7F7F7F" w:themeColor="text1" w:themeTint="80"/>
    </w:rPr>
  </w:style>
  <w:style w:type="character" w:styleId="Ttulodellibro">
    <w:name w:val="Book Title"/>
    <w:basedOn w:val="Fuentedeprrafopredeter"/>
    <w:uiPriority w:val="33"/>
    <w:qFormat/>
    <w:rsid w:val="001A2356"/>
    <w:rPr>
      <w:b/>
      <w:bCs/>
      <w:smallCaps/>
    </w:rPr>
  </w:style>
  <w:style w:type="paragraph" w:styleId="TtuloTDC">
    <w:name w:val="TOC Heading"/>
    <w:basedOn w:val="Ttulo1"/>
    <w:next w:val="Normal"/>
    <w:uiPriority w:val="39"/>
    <w:semiHidden/>
    <w:unhideWhenUsed/>
    <w:qFormat/>
    <w:rsid w:val="001A2356"/>
    <w:pPr>
      <w:outlineLvl w:val="9"/>
    </w:pPr>
  </w:style>
  <w:style w:type="paragraph" w:styleId="ndice2">
    <w:name w:val="index 2"/>
    <w:basedOn w:val="Normal"/>
    <w:next w:val="Normal"/>
    <w:autoRedefine/>
    <w:uiPriority w:val="99"/>
    <w:semiHidden/>
    <w:unhideWhenUsed/>
    <w:rsid w:val="004151AA"/>
    <w:pPr>
      <w:spacing w:after="0" w:line="240" w:lineRule="auto"/>
      <w:ind w:left="440" w:hanging="220"/>
    </w:pPr>
  </w:style>
  <w:style w:type="paragraph" w:styleId="ndice9">
    <w:name w:val="index 9"/>
    <w:basedOn w:val="Normal"/>
    <w:next w:val="Normal"/>
    <w:autoRedefine/>
    <w:uiPriority w:val="99"/>
    <w:semiHidden/>
    <w:unhideWhenUsed/>
    <w:rsid w:val="004151AA"/>
    <w:pPr>
      <w:spacing w:after="0" w:line="240" w:lineRule="auto"/>
      <w:ind w:left="1980" w:hanging="220"/>
    </w:pPr>
  </w:style>
  <w:style w:type="paragraph" w:styleId="Revisin">
    <w:name w:val="Revision"/>
    <w:hidden/>
    <w:uiPriority w:val="99"/>
    <w:semiHidden/>
    <w:rsid w:val="009E5604"/>
    <w:pPr>
      <w:spacing w:after="0" w:line="240" w:lineRule="auto"/>
    </w:pPr>
  </w:style>
  <w:style w:type="paragraph" w:styleId="ndice3">
    <w:name w:val="index 3"/>
    <w:basedOn w:val="Normal"/>
    <w:next w:val="Normal"/>
    <w:autoRedefine/>
    <w:uiPriority w:val="99"/>
    <w:semiHidden/>
    <w:unhideWhenUsed/>
    <w:rsid w:val="001A2356"/>
    <w:pPr>
      <w:spacing w:after="0" w:line="240" w:lineRule="auto"/>
      <w:ind w:left="600" w:hanging="200"/>
    </w:pPr>
  </w:style>
  <w:style w:type="character" w:customStyle="1" w:styleId="SinespaciadoCar">
    <w:name w:val="Sin espaciado Car"/>
    <w:basedOn w:val="Fuentedeprrafopredeter"/>
    <w:link w:val="Sinespaciado"/>
    <w:uiPriority w:val="1"/>
    <w:rsid w:val="00D47AB4"/>
  </w:style>
  <w:style w:type="paragraph" w:styleId="Encabezado">
    <w:name w:val="header"/>
    <w:basedOn w:val="Normal"/>
    <w:link w:val="EncabezadoCar"/>
    <w:uiPriority w:val="99"/>
    <w:unhideWhenUsed/>
    <w:rsid w:val="004763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6386"/>
  </w:style>
  <w:style w:type="paragraph" w:styleId="Piedepgina">
    <w:name w:val="footer"/>
    <w:basedOn w:val="Normal"/>
    <w:link w:val="PiedepginaCar"/>
    <w:uiPriority w:val="99"/>
    <w:unhideWhenUsed/>
    <w:rsid w:val="004763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6386"/>
  </w:style>
  <w:style w:type="paragraph" w:styleId="NormalWeb">
    <w:name w:val="Normal (Web)"/>
    <w:basedOn w:val="Normal"/>
    <w:uiPriority w:val="99"/>
    <w:semiHidden/>
    <w:unhideWhenUsed/>
    <w:rsid w:val="00FA3A1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381">
      <w:bodyDiv w:val="1"/>
      <w:marLeft w:val="0"/>
      <w:marRight w:val="0"/>
      <w:marTop w:val="0"/>
      <w:marBottom w:val="0"/>
      <w:divBdr>
        <w:top w:val="none" w:sz="0" w:space="0" w:color="auto"/>
        <w:left w:val="none" w:sz="0" w:space="0" w:color="auto"/>
        <w:bottom w:val="none" w:sz="0" w:space="0" w:color="auto"/>
        <w:right w:val="none" w:sz="0" w:space="0" w:color="auto"/>
      </w:divBdr>
    </w:div>
    <w:div w:id="142428207">
      <w:bodyDiv w:val="1"/>
      <w:marLeft w:val="0"/>
      <w:marRight w:val="0"/>
      <w:marTop w:val="0"/>
      <w:marBottom w:val="0"/>
      <w:divBdr>
        <w:top w:val="none" w:sz="0" w:space="0" w:color="auto"/>
        <w:left w:val="none" w:sz="0" w:space="0" w:color="auto"/>
        <w:bottom w:val="none" w:sz="0" w:space="0" w:color="auto"/>
        <w:right w:val="none" w:sz="0" w:space="0" w:color="auto"/>
      </w:divBdr>
    </w:div>
    <w:div w:id="212348753">
      <w:bodyDiv w:val="1"/>
      <w:marLeft w:val="0"/>
      <w:marRight w:val="0"/>
      <w:marTop w:val="0"/>
      <w:marBottom w:val="0"/>
      <w:divBdr>
        <w:top w:val="none" w:sz="0" w:space="0" w:color="auto"/>
        <w:left w:val="none" w:sz="0" w:space="0" w:color="auto"/>
        <w:bottom w:val="none" w:sz="0" w:space="0" w:color="auto"/>
        <w:right w:val="none" w:sz="0" w:space="0" w:color="auto"/>
      </w:divBdr>
      <w:divsChild>
        <w:div w:id="1618751221">
          <w:marLeft w:val="0"/>
          <w:marRight w:val="0"/>
          <w:marTop w:val="0"/>
          <w:marBottom w:val="0"/>
          <w:divBdr>
            <w:top w:val="none" w:sz="0" w:space="0" w:color="auto"/>
            <w:left w:val="none" w:sz="0" w:space="0" w:color="auto"/>
            <w:bottom w:val="none" w:sz="0" w:space="0" w:color="auto"/>
            <w:right w:val="none" w:sz="0" w:space="0" w:color="auto"/>
          </w:divBdr>
        </w:div>
      </w:divsChild>
    </w:div>
    <w:div w:id="310714297">
      <w:bodyDiv w:val="1"/>
      <w:marLeft w:val="0"/>
      <w:marRight w:val="0"/>
      <w:marTop w:val="0"/>
      <w:marBottom w:val="0"/>
      <w:divBdr>
        <w:top w:val="none" w:sz="0" w:space="0" w:color="auto"/>
        <w:left w:val="none" w:sz="0" w:space="0" w:color="auto"/>
        <w:bottom w:val="none" w:sz="0" w:space="0" w:color="auto"/>
        <w:right w:val="none" w:sz="0" w:space="0" w:color="auto"/>
      </w:divBdr>
    </w:div>
    <w:div w:id="374425042">
      <w:bodyDiv w:val="1"/>
      <w:marLeft w:val="0"/>
      <w:marRight w:val="0"/>
      <w:marTop w:val="0"/>
      <w:marBottom w:val="0"/>
      <w:divBdr>
        <w:top w:val="none" w:sz="0" w:space="0" w:color="auto"/>
        <w:left w:val="none" w:sz="0" w:space="0" w:color="auto"/>
        <w:bottom w:val="none" w:sz="0" w:space="0" w:color="auto"/>
        <w:right w:val="none" w:sz="0" w:space="0" w:color="auto"/>
      </w:divBdr>
    </w:div>
    <w:div w:id="415244494">
      <w:bodyDiv w:val="1"/>
      <w:marLeft w:val="0"/>
      <w:marRight w:val="0"/>
      <w:marTop w:val="0"/>
      <w:marBottom w:val="0"/>
      <w:divBdr>
        <w:top w:val="none" w:sz="0" w:space="0" w:color="auto"/>
        <w:left w:val="none" w:sz="0" w:space="0" w:color="auto"/>
        <w:bottom w:val="none" w:sz="0" w:space="0" w:color="auto"/>
        <w:right w:val="none" w:sz="0" w:space="0" w:color="auto"/>
      </w:divBdr>
    </w:div>
    <w:div w:id="468977746">
      <w:bodyDiv w:val="1"/>
      <w:marLeft w:val="0"/>
      <w:marRight w:val="0"/>
      <w:marTop w:val="0"/>
      <w:marBottom w:val="0"/>
      <w:divBdr>
        <w:top w:val="none" w:sz="0" w:space="0" w:color="auto"/>
        <w:left w:val="none" w:sz="0" w:space="0" w:color="auto"/>
        <w:bottom w:val="none" w:sz="0" w:space="0" w:color="auto"/>
        <w:right w:val="none" w:sz="0" w:space="0" w:color="auto"/>
      </w:divBdr>
    </w:div>
    <w:div w:id="544024630">
      <w:bodyDiv w:val="1"/>
      <w:marLeft w:val="0"/>
      <w:marRight w:val="0"/>
      <w:marTop w:val="0"/>
      <w:marBottom w:val="0"/>
      <w:divBdr>
        <w:top w:val="none" w:sz="0" w:space="0" w:color="auto"/>
        <w:left w:val="none" w:sz="0" w:space="0" w:color="auto"/>
        <w:bottom w:val="none" w:sz="0" w:space="0" w:color="auto"/>
        <w:right w:val="none" w:sz="0" w:space="0" w:color="auto"/>
      </w:divBdr>
    </w:div>
    <w:div w:id="623468554">
      <w:bodyDiv w:val="1"/>
      <w:marLeft w:val="0"/>
      <w:marRight w:val="0"/>
      <w:marTop w:val="0"/>
      <w:marBottom w:val="0"/>
      <w:divBdr>
        <w:top w:val="none" w:sz="0" w:space="0" w:color="auto"/>
        <w:left w:val="none" w:sz="0" w:space="0" w:color="auto"/>
        <w:bottom w:val="none" w:sz="0" w:space="0" w:color="auto"/>
        <w:right w:val="none" w:sz="0" w:space="0" w:color="auto"/>
      </w:divBdr>
    </w:div>
    <w:div w:id="684137251">
      <w:bodyDiv w:val="1"/>
      <w:marLeft w:val="0"/>
      <w:marRight w:val="0"/>
      <w:marTop w:val="0"/>
      <w:marBottom w:val="0"/>
      <w:divBdr>
        <w:top w:val="none" w:sz="0" w:space="0" w:color="auto"/>
        <w:left w:val="none" w:sz="0" w:space="0" w:color="auto"/>
        <w:bottom w:val="none" w:sz="0" w:space="0" w:color="auto"/>
        <w:right w:val="none" w:sz="0" w:space="0" w:color="auto"/>
      </w:divBdr>
    </w:div>
    <w:div w:id="703822344">
      <w:bodyDiv w:val="1"/>
      <w:marLeft w:val="0"/>
      <w:marRight w:val="0"/>
      <w:marTop w:val="0"/>
      <w:marBottom w:val="0"/>
      <w:divBdr>
        <w:top w:val="none" w:sz="0" w:space="0" w:color="auto"/>
        <w:left w:val="none" w:sz="0" w:space="0" w:color="auto"/>
        <w:bottom w:val="none" w:sz="0" w:space="0" w:color="auto"/>
        <w:right w:val="none" w:sz="0" w:space="0" w:color="auto"/>
      </w:divBdr>
    </w:div>
    <w:div w:id="844709173">
      <w:bodyDiv w:val="1"/>
      <w:marLeft w:val="0"/>
      <w:marRight w:val="0"/>
      <w:marTop w:val="0"/>
      <w:marBottom w:val="0"/>
      <w:divBdr>
        <w:top w:val="none" w:sz="0" w:space="0" w:color="auto"/>
        <w:left w:val="none" w:sz="0" w:space="0" w:color="auto"/>
        <w:bottom w:val="none" w:sz="0" w:space="0" w:color="auto"/>
        <w:right w:val="none" w:sz="0" w:space="0" w:color="auto"/>
      </w:divBdr>
    </w:div>
    <w:div w:id="919876797">
      <w:bodyDiv w:val="1"/>
      <w:marLeft w:val="0"/>
      <w:marRight w:val="0"/>
      <w:marTop w:val="0"/>
      <w:marBottom w:val="0"/>
      <w:divBdr>
        <w:top w:val="none" w:sz="0" w:space="0" w:color="auto"/>
        <w:left w:val="none" w:sz="0" w:space="0" w:color="auto"/>
        <w:bottom w:val="none" w:sz="0" w:space="0" w:color="auto"/>
        <w:right w:val="none" w:sz="0" w:space="0" w:color="auto"/>
      </w:divBdr>
    </w:div>
    <w:div w:id="1049039624">
      <w:bodyDiv w:val="1"/>
      <w:marLeft w:val="0"/>
      <w:marRight w:val="0"/>
      <w:marTop w:val="0"/>
      <w:marBottom w:val="0"/>
      <w:divBdr>
        <w:top w:val="none" w:sz="0" w:space="0" w:color="auto"/>
        <w:left w:val="none" w:sz="0" w:space="0" w:color="auto"/>
        <w:bottom w:val="none" w:sz="0" w:space="0" w:color="auto"/>
        <w:right w:val="none" w:sz="0" w:space="0" w:color="auto"/>
      </w:divBdr>
    </w:div>
    <w:div w:id="1076903524">
      <w:bodyDiv w:val="1"/>
      <w:marLeft w:val="0"/>
      <w:marRight w:val="0"/>
      <w:marTop w:val="0"/>
      <w:marBottom w:val="0"/>
      <w:divBdr>
        <w:top w:val="none" w:sz="0" w:space="0" w:color="auto"/>
        <w:left w:val="none" w:sz="0" w:space="0" w:color="auto"/>
        <w:bottom w:val="none" w:sz="0" w:space="0" w:color="auto"/>
        <w:right w:val="none" w:sz="0" w:space="0" w:color="auto"/>
      </w:divBdr>
    </w:div>
    <w:div w:id="1195118516">
      <w:bodyDiv w:val="1"/>
      <w:marLeft w:val="0"/>
      <w:marRight w:val="0"/>
      <w:marTop w:val="0"/>
      <w:marBottom w:val="0"/>
      <w:divBdr>
        <w:top w:val="none" w:sz="0" w:space="0" w:color="auto"/>
        <w:left w:val="none" w:sz="0" w:space="0" w:color="auto"/>
        <w:bottom w:val="none" w:sz="0" w:space="0" w:color="auto"/>
        <w:right w:val="none" w:sz="0" w:space="0" w:color="auto"/>
      </w:divBdr>
    </w:div>
    <w:div w:id="1199469537">
      <w:bodyDiv w:val="1"/>
      <w:marLeft w:val="0"/>
      <w:marRight w:val="0"/>
      <w:marTop w:val="0"/>
      <w:marBottom w:val="0"/>
      <w:divBdr>
        <w:top w:val="none" w:sz="0" w:space="0" w:color="auto"/>
        <w:left w:val="none" w:sz="0" w:space="0" w:color="auto"/>
        <w:bottom w:val="none" w:sz="0" w:space="0" w:color="auto"/>
        <w:right w:val="none" w:sz="0" w:space="0" w:color="auto"/>
      </w:divBdr>
    </w:div>
    <w:div w:id="1327247548">
      <w:bodyDiv w:val="1"/>
      <w:marLeft w:val="0"/>
      <w:marRight w:val="0"/>
      <w:marTop w:val="0"/>
      <w:marBottom w:val="0"/>
      <w:divBdr>
        <w:top w:val="none" w:sz="0" w:space="0" w:color="auto"/>
        <w:left w:val="none" w:sz="0" w:space="0" w:color="auto"/>
        <w:bottom w:val="none" w:sz="0" w:space="0" w:color="auto"/>
        <w:right w:val="none" w:sz="0" w:space="0" w:color="auto"/>
      </w:divBdr>
    </w:div>
    <w:div w:id="1347518111">
      <w:bodyDiv w:val="1"/>
      <w:marLeft w:val="0"/>
      <w:marRight w:val="0"/>
      <w:marTop w:val="0"/>
      <w:marBottom w:val="0"/>
      <w:divBdr>
        <w:top w:val="none" w:sz="0" w:space="0" w:color="auto"/>
        <w:left w:val="none" w:sz="0" w:space="0" w:color="auto"/>
        <w:bottom w:val="none" w:sz="0" w:space="0" w:color="auto"/>
        <w:right w:val="none" w:sz="0" w:space="0" w:color="auto"/>
      </w:divBdr>
    </w:div>
    <w:div w:id="1416054135">
      <w:bodyDiv w:val="1"/>
      <w:marLeft w:val="0"/>
      <w:marRight w:val="0"/>
      <w:marTop w:val="0"/>
      <w:marBottom w:val="0"/>
      <w:divBdr>
        <w:top w:val="none" w:sz="0" w:space="0" w:color="auto"/>
        <w:left w:val="none" w:sz="0" w:space="0" w:color="auto"/>
        <w:bottom w:val="none" w:sz="0" w:space="0" w:color="auto"/>
        <w:right w:val="none" w:sz="0" w:space="0" w:color="auto"/>
      </w:divBdr>
      <w:divsChild>
        <w:div w:id="1544560604">
          <w:marLeft w:val="0"/>
          <w:marRight w:val="0"/>
          <w:marTop w:val="0"/>
          <w:marBottom w:val="0"/>
          <w:divBdr>
            <w:top w:val="none" w:sz="0" w:space="0" w:color="auto"/>
            <w:left w:val="none" w:sz="0" w:space="0" w:color="auto"/>
            <w:bottom w:val="none" w:sz="0" w:space="0" w:color="auto"/>
            <w:right w:val="none" w:sz="0" w:space="0" w:color="auto"/>
          </w:divBdr>
        </w:div>
      </w:divsChild>
    </w:div>
    <w:div w:id="1646928964">
      <w:bodyDiv w:val="1"/>
      <w:marLeft w:val="0"/>
      <w:marRight w:val="0"/>
      <w:marTop w:val="0"/>
      <w:marBottom w:val="0"/>
      <w:divBdr>
        <w:top w:val="none" w:sz="0" w:space="0" w:color="auto"/>
        <w:left w:val="none" w:sz="0" w:space="0" w:color="auto"/>
        <w:bottom w:val="none" w:sz="0" w:space="0" w:color="auto"/>
        <w:right w:val="none" w:sz="0" w:space="0" w:color="auto"/>
      </w:divBdr>
      <w:divsChild>
        <w:div w:id="785857776">
          <w:marLeft w:val="0"/>
          <w:marRight w:val="0"/>
          <w:marTop w:val="0"/>
          <w:marBottom w:val="0"/>
          <w:divBdr>
            <w:top w:val="none" w:sz="0" w:space="0" w:color="auto"/>
            <w:left w:val="none" w:sz="0" w:space="0" w:color="auto"/>
            <w:bottom w:val="none" w:sz="0" w:space="0" w:color="auto"/>
            <w:right w:val="none" w:sz="0" w:space="0" w:color="auto"/>
          </w:divBdr>
        </w:div>
      </w:divsChild>
    </w:div>
    <w:div w:id="1710764345">
      <w:bodyDiv w:val="1"/>
      <w:marLeft w:val="0"/>
      <w:marRight w:val="0"/>
      <w:marTop w:val="0"/>
      <w:marBottom w:val="0"/>
      <w:divBdr>
        <w:top w:val="none" w:sz="0" w:space="0" w:color="auto"/>
        <w:left w:val="none" w:sz="0" w:space="0" w:color="auto"/>
        <w:bottom w:val="none" w:sz="0" w:space="0" w:color="auto"/>
        <w:right w:val="none" w:sz="0" w:space="0" w:color="auto"/>
      </w:divBdr>
    </w:div>
    <w:div w:id="1745953025">
      <w:bodyDiv w:val="1"/>
      <w:marLeft w:val="0"/>
      <w:marRight w:val="0"/>
      <w:marTop w:val="0"/>
      <w:marBottom w:val="0"/>
      <w:divBdr>
        <w:top w:val="none" w:sz="0" w:space="0" w:color="auto"/>
        <w:left w:val="none" w:sz="0" w:space="0" w:color="auto"/>
        <w:bottom w:val="none" w:sz="0" w:space="0" w:color="auto"/>
        <w:right w:val="none" w:sz="0" w:space="0" w:color="auto"/>
      </w:divBdr>
    </w:div>
    <w:div w:id="1793598216">
      <w:bodyDiv w:val="1"/>
      <w:marLeft w:val="0"/>
      <w:marRight w:val="0"/>
      <w:marTop w:val="0"/>
      <w:marBottom w:val="0"/>
      <w:divBdr>
        <w:top w:val="none" w:sz="0" w:space="0" w:color="auto"/>
        <w:left w:val="none" w:sz="0" w:space="0" w:color="auto"/>
        <w:bottom w:val="none" w:sz="0" w:space="0" w:color="auto"/>
        <w:right w:val="none" w:sz="0" w:space="0" w:color="auto"/>
      </w:divBdr>
    </w:div>
    <w:div w:id="1809736194">
      <w:bodyDiv w:val="1"/>
      <w:marLeft w:val="0"/>
      <w:marRight w:val="0"/>
      <w:marTop w:val="0"/>
      <w:marBottom w:val="0"/>
      <w:divBdr>
        <w:top w:val="none" w:sz="0" w:space="0" w:color="auto"/>
        <w:left w:val="none" w:sz="0" w:space="0" w:color="auto"/>
        <w:bottom w:val="none" w:sz="0" w:space="0" w:color="auto"/>
        <w:right w:val="none" w:sz="0" w:space="0" w:color="auto"/>
      </w:divBdr>
    </w:div>
    <w:div w:id="1847088870">
      <w:bodyDiv w:val="1"/>
      <w:marLeft w:val="0"/>
      <w:marRight w:val="0"/>
      <w:marTop w:val="0"/>
      <w:marBottom w:val="0"/>
      <w:divBdr>
        <w:top w:val="none" w:sz="0" w:space="0" w:color="auto"/>
        <w:left w:val="none" w:sz="0" w:space="0" w:color="auto"/>
        <w:bottom w:val="none" w:sz="0" w:space="0" w:color="auto"/>
        <w:right w:val="none" w:sz="0" w:space="0" w:color="auto"/>
      </w:divBdr>
    </w:div>
    <w:div w:id="1848592522">
      <w:bodyDiv w:val="1"/>
      <w:marLeft w:val="0"/>
      <w:marRight w:val="0"/>
      <w:marTop w:val="0"/>
      <w:marBottom w:val="0"/>
      <w:divBdr>
        <w:top w:val="none" w:sz="0" w:space="0" w:color="auto"/>
        <w:left w:val="none" w:sz="0" w:space="0" w:color="auto"/>
        <w:bottom w:val="none" w:sz="0" w:space="0" w:color="auto"/>
        <w:right w:val="none" w:sz="0" w:space="0" w:color="auto"/>
      </w:divBdr>
    </w:div>
    <w:div w:id="1929188098">
      <w:bodyDiv w:val="1"/>
      <w:marLeft w:val="0"/>
      <w:marRight w:val="0"/>
      <w:marTop w:val="0"/>
      <w:marBottom w:val="0"/>
      <w:divBdr>
        <w:top w:val="none" w:sz="0" w:space="0" w:color="auto"/>
        <w:left w:val="none" w:sz="0" w:space="0" w:color="auto"/>
        <w:bottom w:val="none" w:sz="0" w:space="0" w:color="auto"/>
        <w:right w:val="none" w:sz="0" w:space="0" w:color="auto"/>
      </w:divBdr>
    </w:div>
    <w:div w:id="2045977697">
      <w:bodyDiv w:val="1"/>
      <w:marLeft w:val="0"/>
      <w:marRight w:val="0"/>
      <w:marTop w:val="0"/>
      <w:marBottom w:val="0"/>
      <w:divBdr>
        <w:top w:val="none" w:sz="0" w:space="0" w:color="auto"/>
        <w:left w:val="none" w:sz="0" w:space="0" w:color="auto"/>
        <w:bottom w:val="none" w:sz="0" w:space="0" w:color="auto"/>
        <w:right w:val="none" w:sz="0" w:space="0" w:color="auto"/>
      </w:divBdr>
      <w:divsChild>
        <w:div w:id="293759176">
          <w:marLeft w:val="0"/>
          <w:marRight w:val="0"/>
          <w:marTop w:val="0"/>
          <w:marBottom w:val="0"/>
          <w:divBdr>
            <w:top w:val="none" w:sz="0" w:space="0" w:color="auto"/>
            <w:left w:val="none" w:sz="0" w:space="0" w:color="auto"/>
            <w:bottom w:val="none" w:sz="0" w:space="0" w:color="auto"/>
            <w:right w:val="none" w:sz="0" w:space="0" w:color="auto"/>
          </w:divBdr>
        </w:div>
      </w:divsChild>
    </w:div>
    <w:div w:id="20725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711F2BD3DA41C0B31A85D49097548F"/>
        <w:category>
          <w:name w:val="General"/>
          <w:gallery w:val="placeholder"/>
        </w:category>
        <w:types>
          <w:type w:val="bbPlcHdr"/>
        </w:types>
        <w:behaviors>
          <w:behavior w:val="content"/>
        </w:behaviors>
        <w:guid w:val="{452A4B19-3CB5-450A-9D16-99CE94B33AE8}"/>
      </w:docPartPr>
      <w:docPartBody>
        <w:p w:rsidR="00DE2A22" w:rsidRDefault="0012573D" w:rsidP="0012573D">
          <w:pPr>
            <w:pStyle w:val="8F711F2BD3DA41C0B31A85D49097548F"/>
          </w:pPr>
          <w:r>
            <w:rPr>
              <w:rFonts w:asciiTheme="majorHAnsi" w:eastAsiaTheme="majorEastAsia" w:hAnsiTheme="majorHAnsi" w:cstheme="majorBidi"/>
              <w:caps/>
              <w:color w:val="156082" w:themeColor="accent1"/>
              <w:sz w:val="80"/>
              <w:szCs w:val="80"/>
            </w:rPr>
            <w:t>[Título del documento]</w:t>
          </w:r>
        </w:p>
      </w:docPartBody>
    </w:docPart>
    <w:docPart>
      <w:docPartPr>
        <w:name w:val="C807F403422541ECB250035B666553EE"/>
        <w:category>
          <w:name w:val="General"/>
          <w:gallery w:val="placeholder"/>
        </w:category>
        <w:types>
          <w:type w:val="bbPlcHdr"/>
        </w:types>
        <w:behaviors>
          <w:behavior w:val="content"/>
        </w:behaviors>
        <w:guid w:val="{1786266F-E0D8-4656-B365-742A363D35BA}"/>
      </w:docPartPr>
      <w:docPartBody>
        <w:p w:rsidR="00DE2A22" w:rsidRDefault="0012573D" w:rsidP="0012573D">
          <w:pPr>
            <w:pStyle w:val="C807F403422541ECB250035B666553EE"/>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3D"/>
    <w:rsid w:val="00081B85"/>
    <w:rsid w:val="000B2328"/>
    <w:rsid w:val="0012573D"/>
    <w:rsid w:val="00224F59"/>
    <w:rsid w:val="00302DD2"/>
    <w:rsid w:val="00701EE0"/>
    <w:rsid w:val="00784F2C"/>
    <w:rsid w:val="00A37EDB"/>
    <w:rsid w:val="00B75F3A"/>
    <w:rsid w:val="00C318CA"/>
    <w:rsid w:val="00CE77DF"/>
    <w:rsid w:val="00DE2A22"/>
    <w:rsid w:val="00E9442E"/>
    <w:rsid w:val="00FB2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711F2BD3DA41C0B31A85D49097548F">
    <w:name w:val="8F711F2BD3DA41C0B31A85D49097548F"/>
    <w:rsid w:val="0012573D"/>
  </w:style>
  <w:style w:type="paragraph" w:customStyle="1" w:styleId="C807F403422541ECB250035B666553EE">
    <w:name w:val="C807F403422541ECB250035B666553EE"/>
    <w:rsid w:val="00125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2024-11-18T00:00:00</PublishDate>
  <Abstract/>
  <CompanyAddress>Valencia, España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A683F-12D0-4F31-9879-30EB61FA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12</Pages>
  <Words>4474</Words>
  <Characters>24613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Echocar, ib, sa</Company>
  <LinksUpToDate>false</LinksUpToDate>
  <CharactersWithSpaces>29029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echocar,ib.sa  Implantación de un erp</dc:title>
  <dc:subject>Francisco Javier Fernández Fernández</dc:subject>
  <dc:creator>Javier Fernández</dc:creator>
  <cp:keywords/>
  <dc:description/>
  <cp:lastModifiedBy>Javier Fernández</cp:lastModifiedBy>
  <cp:revision>344</cp:revision>
  <dcterms:created xsi:type="dcterms:W3CDTF">2024-10-05T10:29:00Z</dcterms:created>
  <dcterms:modified xsi:type="dcterms:W3CDTF">2024-11-25T18:03:00Z</dcterms:modified>
</cp:coreProperties>
</file>